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091" w:rsidRDefault="000C6091" w:rsidP="000C6091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Documento de Requisitos</w:t>
      </w:r>
    </w:p>
    <w:p w:rsidR="000C6091" w:rsidRPr="005A7F7E" w:rsidRDefault="000C6091" w:rsidP="000C6091"/>
    <w:p w:rsidR="000C6091" w:rsidRDefault="000C6091" w:rsidP="000C6091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proofErr w:type="gramStart"/>
      <w:r>
        <w:rPr>
          <w:b w:val="0"/>
          <w:sz w:val="96"/>
          <w:szCs w:val="96"/>
        </w:rPr>
        <w:t>Sistema Seguradora</w:t>
      </w:r>
      <w:proofErr w:type="gramEnd"/>
    </w:p>
    <w:p w:rsidR="000C6091" w:rsidRDefault="000C6091" w:rsidP="000C6091">
      <w:pPr>
        <w:jc w:val="center"/>
        <w:rPr>
          <w:b/>
          <w:sz w:val="36"/>
        </w:rPr>
      </w:pPr>
    </w:p>
    <w:p w:rsidR="000C6091" w:rsidRDefault="000C6091" w:rsidP="000C6091">
      <w:pPr>
        <w:jc w:val="center"/>
        <w:rPr>
          <w:b/>
          <w:sz w:val="36"/>
        </w:rPr>
      </w:pPr>
    </w:p>
    <w:p w:rsidR="000C6091" w:rsidRDefault="000C6091" w:rsidP="000C6091">
      <w:pPr>
        <w:jc w:val="center"/>
        <w:rPr>
          <w:b/>
          <w:sz w:val="36"/>
        </w:rPr>
      </w:pPr>
    </w:p>
    <w:p w:rsidR="000C6091" w:rsidRDefault="000C6091" w:rsidP="000C6091">
      <w:pPr>
        <w:jc w:val="center"/>
        <w:rPr>
          <w:b/>
          <w:sz w:val="36"/>
        </w:rPr>
      </w:pPr>
    </w:p>
    <w:p w:rsidR="000C6091" w:rsidRDefault="000C6091" w:rsidP="000C6091">
      <w:pPr>
        <w:jc w:val="center"/>
        <w:rPr>
          <w:b/>
          <w:sz w:val="36"/>
        </w:rPr>
      </w:pPr>
    </w:p>
    <w:p w:rsidR="000C6091" w:rsidRDefault="000C6091" w:rsidP="000C6091">
      <w:pPr>
        <w:jc w:val="center"/>
        <w:rPr>
          <w:b/>
          <w:sz w:val="36"/>
        </w:rPr>
      </w:pPr>
    </w:p>
    <w:p w:rsidR="000C6091" w:rsidRDefault="000C6091" w:rsidP="000C6091">
      <w:pPr>
        <w:rPr>
          <w:b/>
          <w:sz w:val="36"/>
        </w:rPr>
      </w:pPr>
    </w:p>
    <w:p w:rsidR="000C6091" w:rsidRPr="000C6091" w:rsidRDefault="000C6091" w:rsidP="000C6091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87"/>
        <w:gridCol w:w="1479"/>
        <w:gridCol w:w="2392"/>
        <w:gridCol w:w="3262"/>
      </w:tblGrid>
      <w:tr w:rsidR="000C6091" w:rsidTr="0077149B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77149B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77149B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77149B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77149B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0C6091" w:rsidTr="0077149B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77149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17/11/2015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77149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77149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Alex Michelon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091" w:rsidRDefault="000C6091" w:rsidP="0077149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Criação do documento</w:t>
            </w:r>
          </w:p>
        </w:tc>
      </w:tr>
      <w:tr w:rsidR="00EF1D89" w:rsidTr="0077149B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D89" w:rsidRDefault="00EF1D89" w:rsidP="0077149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17/11/2015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D89" w:rsidRDefault="00EF1D89" w:rsidP="0077149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D89" w:rsidRDefault="00EF1D89" w:rsidP="0077149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Ricardo </w:t>
            </w:r>
            <w:proofErr w:type="spellStart"/>
            <w:r>
              <w:rPr>
                <w:rFonts w:cs="Arial"/>
              </w:rPr>
              <w:t>Voigt</w:t>
            </w:r>
            <w:proofErr w:type="spellEnd"/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D89" w:rsidRDefault="00EF1D89" w:rsidP="0077149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Revisão </w:t>
            </w:r>
            <w:proofErr w:type="gramStart"/>
            <w:r>
              <w:rPr>
                <w:rFonts w:cs="Arial"/>
              </w:rPr>
              <w:t>do Requisitos</w:t>
            </w:r>
            <w:proofErr w:type="gramEnd"/>
          </w:p>
        </w:tc>
      </w:tr>
    </w:tbl>
    <w:p w:rsidR="000C6091" w:rsidRDefault="000C6091" w:rsidP="000C6091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0C6091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0C6091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0C6091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0C6091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0C6091">
      <w:pPr>
        <w:rPr>
          <w:rFonts w:ascii="Times New Roman" w:hAnsi="Times New Roman" w:cs="Times New Roman"/>
          <w:b/>
          <w:sz w:val="96"/>
          <w:szCs w:val="96"/>
        </w:rPr>
      </w:pPr>
    </w:p>
    <w:p w:rsidR="000C6091" w:rsidRPr="000C6091" w:rsidRDefault="000C6091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0C6091" w:rsidRDefault="000C6091" w:rsidP="000C6091">
      <w:pPr>
        <w:rPr>
          <w:rFonts w:ascii="Times New Roman" w:hAnsi="Times New Roman" w:cs="Times New Roman"/>
          <w:b/>
          <w:sz w:val="96"/>
          <w:szCs w:val="96"/>
        </w:rPr>
      </w:pPr>
    </w:p>
    <w:p w:rsidR="000C6091" w:rsidRPr="000C6091" w:rsidRDefault="000C6091" w:rsidP="000C6091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3469085"/>
        <w:docPartObj>
          <w:docPartGallery w:val="Table of Contents"/>
          <w:docPartUnique/>
        </w:docPartObj>
      </w:sdtPr>
      <w:sdtContent>
        <w:p w:rsidR="0098511E" w:rsidRPr="0098511E" w:rsidRDefault="0098511E">
          <w:pPr>
            <w:pStyle w:val="CabealhodoSumrio"/>
            <w:rPr>
              <w:color w:val="auto"/>
            </w:rPr>
          </w:pPr>
          <w:r w:rsidRPr="0098511E">
            <w:rPr>
              <w:color w:val="auto"/>
            </w:rPr>
            <w:t>Conteúdo</w:t>
          </w:r>
        </w:p>
        <w:p w:rsidR="0098511E" w:rsidRPr="0098511E" w:rsidRDefault="0011486C">
          <w:pPr>
            <w:pStyle w:val="Sumrio1"/>
            <w:tabs>
              <w:tab w:val="left" w:pos="440"/>
              <w:tab w:val="right" w:leader="dot" w:pos="8494"/>
            </w:tabs>
            <w:rPr>
              <w:b/>
              <w:noProof/>
            </w:rPr>
          </w:pPr>
          <w:r w:rsidRPr="0098511E">
            <w:rPr>
              <w:b/>
            </w:rPr>
            <w:fldChar w:fldCharType="begin"/>
          </w:r>
          <w:r w:rsidR="0098511E" w:rsidRPr="0098511E">
            <w:rPr>
              <w:b/>
            </w:rPr>
            <w:instrText xml:space="preserve"> TOC \o "1-3" \h \z \u </w:instrText>
          </w:r>
          <w:r w:rsidRPr="0098511E">
            <w:rPr>
              <w:b/>
            </w:rPr>
            <w:fldChar w:fldCharType="separate"/>
          </w:r>
          <w:hyperlink w:anchor="_Toc435548141" w:history="1"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1.</w:t>
            </w:r>
            <w:r w:rsidR="0098511E" w:rsidRPr="0098511E">
              <w:rPr>
                <w:b/>
                <w:noProof/>
              </w:rPr>
              <w:tab/>
            </w:r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Requisitos funcionais</w:t>
            </w:r>
            <w:r w:rsidR="0098511E" w:rsidRPr="0098511E">
              <w:rPr>
                <w:b/>
                <w:noProof/>
                <w:webHidden/>
              </w:rPr>
              <w:tab/>
            </w:r>
            <w:r w:rsidRPr="0098511E">
              <w:rPr>
                <w:b/>
                <w:noProof/>
                <w:webHidden/>
              </w:rPr>
              <w:fldChar w:fldCharType="begin"/>
            </w:r>
            <w:r w:rsidR="0098511E" w:rsidRPr="0098511E">
              <w:rPr>
                <w:b/>
                <w:noProof/>
                <w:webHidden/>
              </w:rPr>
              <w:instrText xml:space="preserve"> PAGEREF _Toc435548141 \h </w:instrText>
            </w:r>
            <w:r w:rsidRPr="0098511E">
              <w:rPr>
                <w:b/>
                <w:noProof/>
                <w:webHidden/>
              </w:rPr>
            </w:r>
            <w:r w:rsidRPr="0098511E">
              <w:rPr>
                <w:b/>
                <w:noProof/>
                <w:webHidden/>
              </w:rPr>
              <w:fldChar w:fldCharType="separate"/>
            </w:r>
            <w:r w:rsidR="0098511E">
              <w:rPr>
                <w:b/>
                <w:noProof/>
                <w:webHidden/>
              </w:rPr>
              <w:t>4</w:t>
            </w:r>
            <w:r w:rsidRPr="0098511E">
              <w:rPr>
                <w:b/>
                <w:noProof/>
                <w:webHidden/>
              </w:rPr>
              <w:fldChar w:fldCharType="end"/>
            </w:r>
          </w:hyperlink>
        </w:p>
        <w:p w:rsidR="0098511E" w:rsidRPr="0098511E" w:rsidRDefault="0011486C">
          <w:pPr>
            <w:pStyle w:val="Sumrio1"/>
            <w:tabs>
              <w:tab w:val="left" w:pos="440"/>
              <w:tab w:val="right" w:leader="dot" w:pos="8494"/>
            </w:tabs>
            <w:rPr>
              <w:b/>
              <w:noProof/>
            </w:rPr>
          </w:pPr>
          <w:hyperlink w:anchor="_Toc435548142" w:history="1"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2.</w:t>
            </w:r>
            <w:r w:rsidR="0098511E" w:rsidRPr="0098511E">
              <w:rPr>
                <w:b/>
                <w:noProof/>
              </w:rPr>
              <w:tab/>
            </w:r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Requisitos não-funcionais</w:t>
            </w:r>
            <w:r w:rsidR="0098511E" w:rsidRPr="0098511E">
              <w:rPr>
                <w:b/>
                <w:noProof/>
                <w:webHidden/>
              </w:rPr>
              <w:tab/>
            </w:r>
            <w:r w:rsidRPr="0098511E">
              <w:rPr>
                <w:b/>
                <w:noProof/>
                <w:webHidden/>
              </w:rPr>
              <w:fldChar w:fldCharType="begin"/>
            </w:r>
            <w:r w:rsidR="0098511E" w:rsidRPr="0098511E">
              <w:rPr>
                <w:b/>
                <w:noProof/>
                <w:webHidden/>
              </w:rPr>
              <w:instrText xml:space="preserve"> PAGEREF _Toc435548142 \h </w:instrText>
            </w:r>
            <w:r w:rsidRPr="0098511E">
              <w:rPr>
                <w:b/>
                <w:noProof/>
                <w:webHidden/>
              </w:rPr>
            </w:r>
            <w:r w:rsidRPr="0098511E">
              <w:rPr>
                <w:b/>
                <w:noProof/>
                <w:webHidden/>
              </w:rPr>
              <w:fldChar w:fldCharType="separate"/>
            </w:r>
            <w:r w:rsidR="0098511E">
              <w:rPr>
                <w:b/>
                <w:noProof/>
                <w:webHidden/>
              </w:rPr>
              <w:t>4</w:t>
            </w:r>
            <w:r w:rsidRPr="0098511E">
              <w:rPr>
                <w:b/>
                <w:noProof/>
                <w:webHidden/>
              </w:rPr>
              <w:fldChar w:fldCharType="end"/>
            </w:r>
          </w:hyperlink>
        </w:p>
        <w:p w:rsidR="0098511E" w:rsidRPr="0098511E" w:rsidRDefault="0011486C">
          <w:pPr>
            <w:pStyle w:val="Sumrio1"/>
            <w:tabs>
              <w:tab w:val="left" w:pos="440"/>
              <w:tab w:val="right" w:leader="dot" w:pos="8494"/>
            </w:tabs>
            <w:rPr>
              <w:b/>
              <w:noProof/>
            </w:rPr>
          </w:pPr>
          <w:hyperlink w:anchor="_Toc435548143" w:history="1"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3.</w:t>
            </w:r>
            <w:r w:rsidR="0098511E" w:rsidRPr="0098511E">
              <w:rPr>
                <w:b/>
                <w:noProof/>
              </w:rPr>
              <w:tab/>
            </w:r>
            <w:r w:rsidR="0098511E" w:rsidRPr="0098511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</w:rPr>
              <w:t>Regras de negócio</w:t>
            </w:r>
            <w:r w:rsidR="0098511E" w:rsidRPr="0098511E">
              <w:rPr>
                <w:b/>
                <w:noProof/>
                <w:webHidden/>
              </w:rPr>
              <w:tab/>
            </w:r>
            <w:r w:rsidRPr="0098511E">
              <w:rPr>
                <w:b/>
                <w:noProof/>
                <w:webHidden/>
              </w:rPr>
              <w:fldChar w:fldCharType="begin"/>
            </w:r>
            <w:r w:rsidR="0098511E" w:rsidRPr="0098511E">
              <w:rPr>
                <w:b/>
                <w:noProof/>
                <w:webHidden/>
              </w:rPr>
              <w:instrText xml:space="preserve"> PAGEREF _Toc435548143 \h </w:instrText>
            </w:r>
            <w:r w:rsidRPr="0098511E">
              <w:rPr>
                <w:b/>
                <w:noProof/>
                <w:webHidden/>
              </w:rPr>
            </w:r>
            <w:r w:rsidRPr="0098511E">
              <w:rPr>
                <w:b/>
                <w:noProof/>
                <w:webHidden/>
              </w:rPr>
              <w:fldChar w:fldCharType="separate"/>
            </w:r>
            <w:r w:rsidR="0098511E">
              <w:rPr>
                <w:b/>
                <w:noProof/>
                <w:webHidden/>
              </w:rPr>
              <w:t>4</w:t>
            </w:r>
            <w:r w:rsidRPr="0098511E">
              <w:rPr>
                <w:b/>
                <w:noProof/>
                <w:webHidden/>
              </w:rPr>
              <w:fldChar w:fldCharType="end"/>
            </w:r>
          </w:hyperlink>
        </w:p>
        <w:p w:rsidR="0098511E" w:rsidRDefault="0011486C">
          <w:r w:rsidRPr="0098511E">
            <w:rPr>
              <w:b/>
            </w:rPr>
            <w:fldChar w:fldCharType="end"/>
          </w:r>
        </w:p>
      </w:sdtContent>
    </w:sdt>
    <w:p w:rsidR="000C6091" w:rsidRPr="0098511E" w:rsidRDefault="000C6091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0C6091" w:rsidRDefault="000C6091" w:rsidP="000C6091">
      <w:pPr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0C6091">
      <w:pPr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0C6091">
      <w:pPr>
        <w:rPr>
          <w:rFonts w:ascii="Times New Roman" w:hAnsi="Times New Roman" w:cs="Times New Roman"/>
          <w:b/>
          <w:sz w:val="96"/>
          <w:szCs w:val="96"/>
        </w:rPr>
      </w:pPr>
    </w:p>
    <w:p w:rsidR="000C6091" w:rsidRDefault="000C6091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98511E" w:rsidRDefault="0098511E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98511E" w:rsidRPr="000C6091" w:rsidRDefault="0098511E" w:rsidP="000C6091">
      <w:pPr>
        <w:rPr>
          <w:rFonts w:ascii="Times New Roman" w:hAnsi="Times New Roman" w:cs="Times New Roman"/>
          <w:b/>
          <w:sz w:val="24"/>
          <w:szCs w:val="24"/>
        </w:rPr>
      </w:pPr>
    </w:p>
    <w:p w:rsidR="00093190" w:rsidRPr="0098511E" w:rsidRDefault="00093190" w:rsidP="0098511E">
      <w:pPr>
        <w:pStyle w:val="Ttulo1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1" w:name="_Toc435548141"/>
      <w:r w:rsidRPr="0098511E">
        <w:rPr>
          <w:rFonts w:ascii="Times New Roman" w:hAnsi="Times New Roman" w:cs="Times New Roman"/>
          <w:color w:val="auto"/>
        </w:rPr>
        <w:t>Requisitos funcionais</w:t>
      </w:r>
      <w:bookmarkEnd w:id="1"/>
    </w:p>
    <w:p w:rsidR="000C6091" w:rsidRPr="000C6091" w:rsidRDefault="000C6091" w:rsidP="000C6091">
      <w:pPr>
        <w:pStyle w:val="Pargrafoda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3190" w:rsidRPr="00E957A5" w:rsidRDefault="00E957A5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o cadastro de segurado.</w:t>
      </w:r>
    </w:p>
    <w:p w:rsidR="00E957A5" w:rsidRPr="003F2D04" w:rsidRDefault="00E957A5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o cadastro de objeto de seguro.</w:t>
      </w:r>
    </w:p>
    <w:p w:rsidR="003F2D04" w:rsidRPr="00A47A06" w:rsidRDefault="003F2D04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o cadastro de aditamento/cláusula.</w:t>
      </w:r>
    </w:p>
    <w:p w:rsidR="00A47A06" w:rsidRPr="00992CBE" w:rsidRDefault="00A47A06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o cadastro de seguro.</w:t>
      </w:r>
    </w:p>
    <w:p w:rsidR="00992CBE" w:rsidRPr="00A93B3B" w:rsidRDefault="005F2629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992CBE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2CBE">
        <w:rPr>
          <w:rFonts w:ascii="Times New Roman" w:hAnsi="Times New Roman" w:cs="Times New Roman"/>
          <w:sz w:val="24"/>
          <w:szCs w:val="24"/>
        </w:rPr>
        <w:t xml:space="preserve">deve permitir o cadastro de tipo de </w:t>
      </w:r>
      <w:r w:rsidR="00203101">
        <w:rPr>
          <w:rFonts w:ascii="Times New Roman" w:hAnsi="Times New Roman" w:cs="Times New Roman"/>
          <w:sz w:val="24"/>
          <w:szCs w:val="24"/>
        </w:rPr>
        <w:t xml:space="preserve">categorias de </w:t>
      </w:r>
      <w:r w:rsidR="00992CBE">
        <w:rPr>
          <w:rFonts w:ascii="Times New Roman" w:hAnsi="Times New Roman" w:cs="Times New Roman"/>
          <w:sz w:val="24"/>
          <w:szCs w:val="24"/>
        </w:rPr>
        <w:t>objeto de seguro.</w:t>
      </w:r>
    </w:p>
    <w:p w:rsidR="00A93B3B" w:rsidRPr="003E475D" w:rsidRDefault="00A93B3B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o cadastro de ocorrência.</w:t>
      </w:r>
    </w:p>
    <w:p w:rsidR="003E475D" w:rsidRPr="00EF1D89" w:rsidRDefault="003E475D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visualização de cotação.</w:t>
      </w:r>
    </w:p>
    <w:p w:rsidR="00EF1D89" w:rsidRPr="00EF1D89" w:rsidRDefault="00EF1D89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visualização de contrato e ocorrência</w:t>
      </w:r>
    </w:p>
    <w:p w:rsidR="00EF1D89" w:rsidRPr="00203101" w:rsidRDefault="00EF1D89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visualização de ocorrência</w:t>
      </w:r>
    </w:p>
    <w:p w:rsidR="00203101" w:rsidRPr="005F2629" w:rsidRDefault="00203101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emitir aviso sobre vencimento de contrato.</w:t>
      </w:r>
    </w:p>
    <w:p w:rsidR="005F2629" w:rsidRPr="003D3553" w:rsidRDefault="005F2629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a configuração de regras para a geração do prêmio base anual de um seguro.</w:t>
      </w:r>
    </w:p>
    <w:p w:rsidR="003D3553" w:rsidRPr="003D3553" w:rsidRDefault="003D3553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o cadastro de tipos de sinistro.</w:t>
      </w:r>
    </w:p>
    <w:p w:rsidR="003D3553" w:rsidRPr="00E957A5" w:rsidRDefault="003D3553" w:rsidP="00093190">
      <w:pPr>
        <w:pStyle w:val="PargrafodaLista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o cadastro de sinistros.</w:t>
      </w:r>
    </w:p>
    <w:p w:rsidR="00093190" w:rsidRPr="00093190" w:rsidRDefault="00093190" w:rsidP="00093190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190" w:rsidRPr="0098511E" w:rsidRDefault="00093190" w:rsidP="0098511E">
      <w:pPr>
        <w:pStyle w:val="Ttulo1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2" w:name="_Toc435548142"/>
      <w:r w:rsidRPr="0098511E">
        <w:rPr>
          <w:rFonts w:ascii="Times New Roman" w:hAnsi="Times New Roman" w:cs="Times New Roman"/>
          <w:color w:val="auto"/>
        </w:rPr>
        <w:t xml:space="preserve">Requisitos </w:t>
      </w:r>
      <w:proofErr w:type="spellStart"/>
      <w:proofErr w:type="gramStart"/>
      <w:r w:rsidRPr="0098511E">
        <w:rPr>
          <w:rFonts w:ascii="Times New Roman" w:hAnsi="Times New Roman" w:cs="Times New Roman"/>
          <w:color w:val="auto"/>
        </w:rPr>
        <w:t>não-funcionais</w:t>
      </w:r>
      <w:bookmarkEnd w:id="2"/>
      <w:proofErr w:type="spellEnd"/>
      <w:proofErr w:type="gramEnd"/>
    </w:p>
    <w:p w:rsidR="000C6091" w:rsidRPr="000C6091" w:rsidRDefault="000C6091" w:rsidP="000C6091">
      <w:pPr>
        <w:pStyle w:val="Pargrafoda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3190" w:rsidRPr="00203101" w:rsidRDefault="00203101" w:rsidP="00093190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ser disponibilizado em plataforma WEB.</w:t>
      </w:r>
    </w:p>
    <w:p w:rsidR="00203101" w:rsidRPr="00203101" w:rsidRDefault="00203101" w:rsidP="00093190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não necessita possuir </w:t>
      </w:r>
      <w:r w:rsidR="00C23A80">
        <w:rPr>
          <w:rFonts w:ascii="Times New Roman" w:hAnsi="Times New Roman" w:cs="Times New Roman"/>
          <w:sz w:val="24"/>
          <w:szCs w:val="24"/>
        </w:rPr>
        <w:t>perfil</w:t>
      </w:r>
      <w:r>
        <w:rPr>
          <w:rFonts w:ascii="Times New Roman" w:hAnsi="Times New Roman" w:cs="Times New Roman"/>
          <w:sz w:val="24"/>
          <w:szCs w:val="24"/>
        </w:rPr>
        <w:t xml:space="preserve"> de usuário.</w:t>
      </w:r>
    </w:p>
    <w:p w:rsidR="00203101" w:rsidRPr="00415AA9" w:rsidRDefault="00203101" w:rsidP="00093190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possuir integração com a tabela FIPE.</w:t>
      </w:r>
    </w:p>
    <w:p w:rsidR="00415AA9" w:rsidRPr="00C23A80" w:rsidRDefault="00415AA9" w:rsidP="00093190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desenvolvimento, deve ser utilizado repositório de artefatos de desenvolvimento on-line.</w:t>
      </w:r>
    </w:p>
    <w:p w:rsidR="00C23A80" w:rsidRPr="00203101" w:rsidRDefault="00C23A80" w:rsidP="00093190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acesso ao sistema, deve-se possuir usuário e senha.</w:t>
      </w:r>
    </w:p>
    <w:p w:rsidR="00203101" w:rsidRPr="00203101" w:rsidRDefault="00203101" w:rsidP="002031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3190" w:rsidRPr="0098511E" w:rsidRDefault="00093190" w:rsidP="0098511E">
      <w:pPr>
        <w:pStyle w:val="Ttulo1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3" w:name="_Toc435548143"/>
      <w:r w:rsidRPr="0098511E">
        <w:rPr>
          <w:rFonts w:ascii="Times New Roman" w:hAnsi="Times New Roman" w:cs="Times New Roman"/>
          <w:color w:val="auto"/>
        </w:rPr>
        <w:t>Regras de negócio</w:t>
      </w:r>
      <w:bookmarkEnd w:id="3"/>
    </w:p>
    <w:p w:rsidR="000C6091" w:rsidRPr="000C6091" w:rsidRDefault="000C6091" w:rsidP="000C6091">
      <w:pPr>
        <w:pStyle w:val="Pargrafoda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57A5" w:rsidRPr="00E957A5" w:rsidRDefault="00E957A5" w:rsidP="00E957A5">
      <w:pPr>
        <w:pStyle w:val="PargrafodaLista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cadastro do segurado deverá existir</w:t>
      </w:r>
      <w:r w:rsidR="00A47A06">
        <w:rPr>
          <w:rFonts w:ascii="Times New Roman" w:hAnsi="Times New Roman" w:cs="Times New Roman"/>
          <w:sz w:val="24"/>
          <w:szCs w:val="24"/>
        </w:rPr>
        <w:t xml:space="preserve"> (RF001)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957A5" w:rsidRPr="00387132" w:rsidRDefault="00387132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completo</w:t>
      </w:r>
    </w:p>
    <w:p w:rsidR="00387132" w:rsidRPr="00387132" w:rsidRDefault="00387132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132">
        <w:rPr>
          <w:rFonts w:ascii="Times New Roman" w:hAnsi="Times New Roman" w:cs="Times New Roman"/>
          <w:sz w:val="24"/>
          <w:szCs w:val="24"/>
        </w:rPr>
        <w:t>Estado civil</w:t>
      </w:r>
    </w:p>
    <w:p w:rsidR="00387132" w:rsidRPr="00387132" w:rsidRDefault="00387132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</w:t>
      </w:r>
    </w:p>
    <w:p w:rsidR="00387132" w:rsidRPr="00387132" w:rsidRDefault="00387132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</w:t>
      </w:r>
    </w:p>
    <w:p w:rsidR="00387132" w:rsidRPr="00387132" w:rsidRDefault="00387132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Sexo</w:t>
      </w:r>
    </w:p>
    <w:p w:rsidR="00387132" w:rsidRPr="00387132" w:rsidRDefault="00387132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 / CNPJ</w:t>
      </w:r>
    </w:p>
    <w:p w:rsidR="00387132" w:rsidRPr="00387132" w:rsidRDefault="00387132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Endereço</w:t>
      </w:r>
    </w:p>
    <w:p w:rsidR="00387132" w:rsidRPr="00E81958" w:rsidRDefault="00387132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Contato (fone residencial e celular, e-mail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958" w:rsidRPr="00387132" w:rsidRDefault="00E81958" w:rsidP="00387132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CNH</w:t>
      </w:r>
    </w:p>
    <w:p w:rsidR="00387132" w:rsidRPr="00387132" w:rsidRDefault="00387132" w:rsidP="00387132">
      <w:pPr>
        <w:pStyle w:val="PargrafodaLista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Inicialmente, o objeto de seguro se resume a</w:t>
      </w:r>
      <w:r w:rsidR="00A47A06">
        <w:rPr>
          <w:rFonts w:ascii="Times New Roman" w:hAnsi="Times New Roman" w:cs="Times New Roman"/>
          <w:sz w:val="24"/>
          <w:szCs w:val="24"/>
        </w:rPr>
        <w:t>o tipo</w:t>
      </w:r>
      <w:r>
        <w:rPr>
          <w:rFonts w:ascii="Times New Roman" w:hAnsi="Times New Roman" w:cs="Times New Roman"/>
          <w:sz w:val="24"/>
          <w:szCs w:val="24"/>
        </w:rPr>
        <w:t xml:space="preserve"> automóvel. (RF002)</w:t>
      </w:r>
    </w:p>
    <w:p w:rsidR="00387132" w:rsidRPr="00387132" w:rsidRDefault="00387132" w:rsidP="00387132">
      <w:pPr>
        <w:pStyle w:val="PargrafodaLista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automóvel, serão necessárias as informações (RF002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387132" w:rsidRP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FIPE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132">
        <w:rPr>
          <w:rFonts w:ascii="Times New Roman" w:hAnsi="Times New Roman" w:cs="Times New Roman"/>
          <w:sz w:val="24"/>
          <w:szCs w:val="24"/>
        </w:rPr>
        <w:t>Marca</w:t>
      </w:r>
      <w:r>
        <w:rPr>
          <w:rFonts w:ascii="Times New Roman" w:hAnsi="Times New Roman" w:cs="Times New Roman"/>
          <w:sz w:val="24"/>
          <w:szCs w:val="24"/>
        </w:rPr>
        <w:t xml:space="preserve"> / modelo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Potência</w:t>
      </w:r>
      <w:r w:rsidR="00A47A06">
        <w:rPr>
          <w:rFonts w:ascii="Times New Roman" w:hAnsi="Times New Roman" w:cs="Times New Roman"/>
          <w:sz w:val="24"/>
          <w:szCs w:val="24"/>
        </w:rPr>
        <w:t xml:space="preserve"> (1.0, 1.6, 1.8 </w:t>
      </w:r>
      <w:proofErr w:type="spellStart"/>
      <w:r w:rsidR="00A47A0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47A06">
        <w:rPr>
          <w:rFonts w:ascii="Times New Roman" w:hAnsi="Times New Roman" w:cs="Times New Roman"/>
          <w:sz w:val="24"/>
          <w:szCs w:val="24"/>
        </w:rPr>
        <w:t>)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combustível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portas</w:t>
      </w:r>
    </w:p>
    <w:p w:rsidR="00387132" w:rsidRP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132">
        <w:rPr>
          <w:rFonts w:ascii="Times New Roman" w:hAnsi="Times New Roman" w:cs="Times New Roman"/>
          <w:sz w:val="24"/>
          <w:szCs w:val="24"/>
        </w:rPr>
        <w:t>Ano de fabricação/modelo</w:t>
      </w:r>
      <w:r>
        <w:rPr>
          <w:rFonts w:ascii="Times New Roman" w:hAnsi="Times New Roman" w:cs="Times New Roman"/>
          <w:sz w:val="24"/>
          <w:szCs w:val="24"/>
        </w:rPr>
        <w:t xml:space="preserve"> ano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Chassi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passageiros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</w:t>
      </w:r>
      <w:r w:rsidR="003F2D04">
        <w:rPr>
          <w:rFonts w:ascii="Times New Roman" w:hAnsi="Times New Roman" w:cs="Times New Roman"/>
          <w:sz w:val="24"/>
          <w:szCs w:val="24"/>
        </w:rPr>
        <w:t xml:space="preserve"> (RN003)</w:t>
      </w:r>
    </w:p>
    <w:p w:rsidR="00387132" w:rsidRDefault="00387132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 de pernoite</w:t>
      </w:r>
    </w:p>
    <w:p w:rsidR="00E81958" w:rsidRDefault="00E81958" w:rsidP="00387132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do RENAVAM</w:t>
      </w:r>
    </w:p>
    <w:p w:rsidR="00387132" w:rsidRDefault="00992CBE" w:rsidP="00387132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A47A06">
        <w:rPr>
          <w:rFonts w:ascii="Times New Roman" w:hAnsi="Times New Roman" w:cs="Times New Roman"/>
          <w:sz w:val="24"/>
          <w:szCs w:val="24"/>
        </w:rPr>
        <w:t xml:space="preserve">tipo </w:t>
      </w:r>
      <w:r>
        <w:rPr>
          <w:rFonts w:ascii="Times New Roman" w:hAnsi="Times New Roman" w:cs="Times New Roman"/>
          <w:sz w:val="24"/>
          <w:szCs w:val="24"/>
        </w:rPr>
        <w:t xml:space="preserve">de categoria </w:t>
      </w:r>
      <w:r w:rsidR="00A47A06">
        <w:rPr>
          <w:rFonts w:ascii="Times New Roman" w:hAnsi="Times New Roman" w:cs="Times New Roman"/>
          <w:sz w:val="24"/>
          <w:szCs w:val="24"/>
        </w:rPr>
        <w:t>de veículo</w:t>
      </w:r>
      <w:r>
        <w:rPr>
          <w:rFonts w:ascii="Times New Roman" w:hAnsi="Times New Roman" w:cs="Times New Roman"/>
          <w:sz w:val="24"/>
          <w:szCs w:val="24"/>
        </w:rPr>
        <w:t xml:space="preserve"> pode ser</w:t>
      </w:r>
      <w:r w:rsidR="00A47A06">
        <w:rPr>
          <w:rFonts w:ascii="Times New Roman" w:hAnsi="Times New Roman" w:cs="Times New Roman"/>
          <w:sz w:val="24"/>
          <w:szCs w:val="24"/>
        </w:rPr>
        <w:t xml:space="preserve">: </w:t>
      </w:r>
      <w:r w:rsidR="00A47A06" w:rsidRPr="00A47A06">
        <w:rPr>
          <w:rFonts w:ascii="Times New Roman" w:hAnsi="Times New Roman" w:cs="Times New Roman"/>
          <w:sz w:val="24"/>
          <w:szCs w:val="24"/>
        </w:rPr>
        <w:t>passageiros, transporte público ou transporte de cargas</w:t>
      </w:r>
      <w:r w:rsidR="00A47A06">
        <w:rPr>
          <w:rFonts w:ascii="Times New Roman" w:hAnsi="Times New Roman" w:cs="Times New Roman"/>
          <w:sz w:val="24"/>
          <w:szCs w:val="24"/>
        </w:rPr>
        <w:t xml:space="preserve"> (RF002</w:t>
      </w:r>
      <w:r>
        <w:rPr>
          <w:rFonts w:ascii="Times New Roman" w:hAnsi="Times New Roman" w:cs="Times New Roman"/>
          <w:sz w:val="24"/>
          <w:szCs w:val="24"/>
        </w:rPr>
        <w:t>, RF005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r w:rsidR="00A47A06">
        <w:rPr>
          <w:rFonts w:ascii="Times New Roman" w:hAnsi="Times New Roman" w:cs="Times New Roman"/>
          <w:sz w:val="24"/>
          <w:szCs w:val="24"/>
        </w:rPr>
        <w:t>).</w:t>
      </w:r>
    </w:p>
    <w:p w:rsidR="003F2D04" w:rsidRDefault="007407E4" w:rsidP="00387132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aditamento/cláusula deve possuir (RF003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7407E4" w:rsidRDefault="007407E4" w:rsidP="007407E4">
      <w:pPr>
        <w:pStyle w:val="Pargrafoda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</w:p>
    <w:p w:rsidR="007407E4" w:rsidRDefault="007407E4" w:rsidP="007407E4">
      <w:pPr>
        <w:pStyle w:val="Pargrafoda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 (para impressão na cotação e contrato)</w:t>
      </w:r>
    </w:p>
    <w:p w:rsidR="007407E4" w:rsidRDefault="007407E4" w:rsidP="007407E4">
      <w:pPr>
        <w:pStyle w:val="Pargrafoda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Percentual a adicionar sobre o valor do prêmio base anual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(RF009)</w:t>
      </w:r>
    </w:p>
    <w:p w:rsidR="00A47A06" w:rsidRDefault="00A47A06" w:rsidP="00387132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cadastro de seguro possuirá duas fases (R</w:t>
      </w:r>
      <w:r w:rsidR="003F2D04">
        <w:rPr>
          <w:rFonts w:ascii="Times New Roman" w:hAnsi="Times New Roman" w:cs="Times New Roman"/>
          <w:sz w:val="24"/>
          <w:szCs w:val="24"/>
        </w:rPr>
        <w:t>F004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A47A06" w:rsidRDefault="00A47A06" w:rsidP="00A47A06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Cotação: primeira fase que consiste em uma proposta de seguro;</w:t>
      </w:r>
    </w:p>
    <w:p w:rsidR="00A47A06" w:rsidRDefault="00A47A06" w:rsidP="00A47A06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Contrato: a partir da cotação aceita, gera-se o contrato.</w:t>
      </w:r>
    </w:p>
    <w:p w:rsidR="000C72EC" w:rsidRPr="000C72EC" w:rsidRDefault="000C72EC" w:rsidP="000C7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Obrigatoriamente, um contrato é gerado a partir de uma cotação</w:t>
      </w:r>
      <w:r w:rsidR="00F43331">
        <w:rPr>
          <w:rFonts w:ascii="Times New Roman" w:hAnsi="Times New Roman" w:cs="Times New Roman"/>
          <w:sz w:val="24"/>
          <w:szCs w:val="24"/>
        </w:rPr>
        <w:t xml:space="preserve"> aceita pelo cliente</w:t>
      </w:r>
      <w:r>
        <w:rPr>
          <w:rFonts w:ascii="Times New Roman" w:hAnsi="Times New Roman" w:cs="Times New Roman"/>
          <w:sz w:val="24"/>
          <w:szCs w:val="24"/>
        </w:rPr>
        <w:t xml:space="preserve">, o contrário não </w:t>
      </w:r>
      <w:r w:rsidR="00B62C1E">
        <w:rPr>
          <w:rFonts w:ascii="Times New Roman" w:hAnsi="Times New Roman" w:cs="Times New Roman"/>
          <w:sz w:val="24"/>
          <w:szCs w:val="24"/>
        </w:rPr>
        <w:t>é</w:t>
      </w:r>
      <w:r w:rsidR="00EF1D89">
        <w:rPr>
          <w:rFonts w:ascii="Times New Roman" w:hAnsi="Times New Roman" w:cs="Times New Roman"/>
          <w:sz w:val="24"/>
          <w:szCs w:val="24"/>
        </w:rPr>
        <w:t xml:space="preserve"> verdadeiro. No ato em que o cliente sinaliza por e-mail, telefone, pessoalmente ao corretor que aprovou o contrato, este contrato é marcado como aprovado/aguardando pagamento. Ao ser pago pelo cliente o seguro </w:t>
      </w:r>
      <w:r w:rsidR="00B7428C">
        <w:rPr>
          <w:rFonts w:ascii="Times New Roman" w:hAnsi="Times New Roman" w:cs="Times New Roman"/>
          <w:sz w:val="24"/>
          <w:szCs w:val="24"/>
        </w:rPr>
        <w:t>passa a ter vigência</w:t>
      </w:r>
      <w:proofErr w:type="gramStart"/>
      <w:r w:rsidR="00B7428C">
        <w:rPr>
          <w:rFonts w:ascii="Times New Roman" w:hAnsi="Times New Roman" w:cs="Times New Roman"/>
          <w:sz w:val="24"/>
          <w:szCs w:val="24"/>
        </w:rPr>
        <w:t>.</w:t>
      </w:r>
      <w:r w:rsidR="00EF1D8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87132" w:rsidRDefault="00A47A06" w:rsidP="00A47A06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cadastro de cotação serão necessárias as informações</w:t>
      </w:r>
      <w:r w:rsidR="003F2D04">
        <w:rPr>
          <w:rFonts w:ascii="Times New Roman" w:hAnsi="Times New Roman" w:cs="Times New Roman"/>
          <w:sz w:val="24"/>
          <w:szCs w:val="24"/>
        </w:rPr>
        <w:t xml:space="preserve"> (RF004)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7A06" w:rsidRDefault="00A47A06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único definido pela seguradora;</w:t>
      </w:r>
    </w:p>
    <w:p w:rsidR="00F43331" w:rsidRDefault="00992CBE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Modalidade</w:t>
      </w:r>
      <w:r w:rsidR="00F43331">
        <w:rPr>
          <w:rFonts w:ascii="Times New Roman" w:hAnsi="Times New Roman" w:cs="Times New Roman"/>
          <w:sz w:val="24"/>
          <w:szCs w:val="24"/>
        </w:rPr>
        <w:t xml:space="preserve"> </w:t>
      </w:r>
      <w:r w:rsidR="00B71A94">
        <w:rPr>
          <w:rFonts w:ascii="Times New Roman" w:hAnsi="Times New Roman" w:cs="Times New Roman"/>
          <w:sz w:val="24"/>
          <w:szCs w:val="24"/>
        </w:rPr>
        <w:t>(seguro total</w:t>
      </w:r>
      <w:r>
        <w:rPr>
          <w:rFonts w:ascii="Times New Roman" w:hAnsi="Times New Roman" w:cs="Times New Roman"/>
          <w:sz w:val="24"/>
          <w:szCs w:val="24"/>
        </w:rPr>
        <w:t xml:space="preserve"> ou</w:t>
      </w:r>
      <w:r w:rsidR="00B71A94">
        <w:rPr>
          <w:rFonts w:ascii="Times New Roman" w:hAnsi="Times New Roman" w:cs="Times New Roman"/>
          <w:sz w:val="24"/>
          <w:szCs w:val="24"/>
        </w:rPr>
        <w:t xml:space="preserve"> seguro contra terceiros)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(RF009)</w:t>
      </w:r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Vigência (data inicial e final)</w:t>
      </w:r>
      <w:r w:rsidR="00B62C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A06" w:rsidRDefault="00A47A06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Segurado (</w:t>
      </w:r>
      <w:r w:rsidR="003F2D04">
        <w:rPr>
          <w:rFonts w:ascii="Times New Roman" w:hAnsi="Times New Roman" w:cs="Times New Roman"/>
          <w:sz w:val="24"/>
          <w:szCs w:val="24"/>
        </w:rPr>
        <w:t>RN001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47A06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do corretor (nome, nome fantasia da empresa, contato (telefone e e-mail), endereço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Prêmio base anual</w:t>
      </w:r>
      <w:r w:rsidR="00E81958">
        <w:rPr>
          <w:rFonts w:ascii="Times New Roman" w:hAnsi="Times New Roman" w:cs="Times New Roman"/>
          <w:sz w:val="24"/>
          <w:szCs w:val="24"/>
        </w:rPr>
        <w:t xml:space="preserve"> (valor a pagar pela proposta)</w:t>
      </w:r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de pagamento (periodicidade, tipo (cartão de crédito, débito automático, cheque, carnê), número de parcelas e valor de cada parcela)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(RF009</w:t>
      </w:r>
      <w:proofErr w:type="gramStart"/>
      <w:r w:rsidR="00B62C1E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do objeto de seguro (RN003)</w:t>
      </w:r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Listagem </w:t>
      </w:r>
      <w:r w:rsidR="007407E4">
        <w:rPr>
          <w:rFonts w:ascii="Times New Roman" w:hAnsi="Times New Roman" w:cs="Times New Roman"/>
          <w:sz w:val="24"/>
          <w:szCs w:val="24"/>
        </w:rPr>
        <w:t xml:space="preserve">do valor </w:t>
      </w:r>
      <w:r>
        <w:rPr>
          <w:rFonts w:ascii="Times New Roman" w:hAnsi="Times New Roman" w:cs="Times New Roman"/>
          <w:sz w:val="24"/>
          <w:szCs w:val="24"/>
        </w:rPr>
        <w:t>de aditamentos/cláusulas contratadas (RN004</w:t>
      </w:r>
      <w:r w:rsidR="007407E4">
        <w:rPr>
          <w:rFonts w:ascii="Times New Roman" w:hAnsi="Times New Roman" w:cs="Times New Roman"/>
          <w:sz w:val="24"/>
          <w:szCs w:val="24"/>
        </w:rPr>
        <w:t>, RN0010</w:t>
      </w:r>
      <w:r>
        <w:rPr>
          <w:rFonts w:ascii="Times New Roman" w:hAnsi="Times New Roman" w:cs="Times New Roman"/>
          <w:sz w:val="24"/>
          <w:szCs w:val="24"/>
        </w:rPr>
        <w:t>)</w:t>
      </w:r>
      <w:r w:rsidR="007407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de Franquia</w:t>
      </w:r>
      <w:r w:rsidR="00E81958">
        <w:rPr>
          <w:rFonts w:ascii="Times New Roman" w:hAnsi="Times New Roman" w:cs="Times New Roman"/>
          <w:sz w:val="24"/>
          <w:szCs w:val="24"/>
        </w:rPr>
        <w:t xml:space="preserve"> (RN007)</w:t>
      </w:r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Bônus do segurado</w:t>
      </w:r>
      <w:r w:rsidR="00E81958">
        <w:rPr>
          <w:rFonts w:ascii="Times New Roman" w:hAnsi="Times New Roman" w:cs="Times New Roman"/>
          <w:sz w:val="24"/>
          <w:szCs w:val="24"/>
        </w:rPr>
        <w:t xml:space="preserve"> (RN008)</w:t>
      </w:r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Percentual de coeficiente</w:t>
      </w:r>
      <w:r w:rsidR="00E81958">
        <w:rPr>
          <w:rFonts w:ascii="Times New Roman" w:hAnsi="Times New Roman" w:cs="Times New Roman"/>
          <w:sz w:val="24"/>
          <w:szCs w:val="24"/>
        </w:rPr>
        <w:t xml:space="preserve"> (RN009)</w:t>
      </w:r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Percentual de desconto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(RF009)</w:t>
      </w:r>
    </w:p>
    <w:p w:rsidR="003F2D04" w:rsidRDefault="003F2D0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 condutor (</w:t>
      </w:r>
      <w:r w:rsidR="00E81958">
        <w:rPr>
          <w:rFonts w:ascii="Times New Roman" w:hAnsi="Times New Roman" w:cs="Times New Roman"/>
          <w:sz w:val="24"/>
          <w:szCs w:val="24"/>
        </w:rPr>
        <w:t xml:space="preserve">mesmas informações do RN001 mais o tipo de vínculo com o segurado (cônjuge, filho, empregado, </w:t>
      </w:r>
      <w:proofErr w:type="spellStart"/>
      <w:r w:rsidR="00E8195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81958"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81958" w:rsidRDefault="00E81958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Proprietário do veículo (mesmos dados do principal condutor)</w:t>
      </w:r>
      <w:r w:rsidR="00D55CFB">
        <w:rPr>
          <w:rFonts w:ascii="Times New Roman" w:hAnsi="Times New Roman" w:cs="Times New Roman"/>
          <w:sz w:val="24"/>
          <w:szCs w:val="24"/>
        </w:rPr>
        <w:t>. Um proprietário não necessariamente pode ser o segurado ou o condutor principal.</w:t>
      </w:r>
    </w:p>
    <w:p w:rsidR="00E81958" w:rsidRDefault="00E81958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Garagem (local de pernoite do veículo)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(RF009)</w:t>
      </w:r>
    </w:p>
    <w:p w:rsidR="005B6094" w:rsidRDefault="005B609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(pessoal, terceiros, etc. Poderá ter mais de uma opção)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(RF009</w:t>
      </w:r>
      <w:proofErr w:type="gramStart"/>
      <w:r w:rsidR="00B62C1E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B6094" w:rsidRDefault="005B6094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uso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passeio, a trabalho, colégio, faculdade, etc. Poderá possuir mais de uma opção)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(RF009)</w:t>
      </w:r>
    </w:p>
    <w:p w:rsidR="00E81958" w:rsidRDefault="00E81958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Observações (campo descritivo</w:t>
      </w:r>
      <w:r w:rsidR="007407E4">
        <w:rPr>
          <w:rFonts w:ascii="Times New Roman" w:hAnsi="Times New Roman" w:cs="Times New Roman"/>
          <w:sz w:val="24"/>
          <w:szCs w:val="24"/>
        </w:rPr>
        <w:t xml:space="preserve"> para informações sobre vistorias e avarias do automóvel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81958" w:rsidRDefault="00E81958" w:rsidP="00A47A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Informações gerais (sobre validade, tipo, órgão superior, etc.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81958" w:rsidRDefault="00E81958" w:rsidP="00E81958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valor da franquia deve ser passível de alteração. Por padrão, deve possuir inicialmente o valor de 3,5% sobre o valor do veículo na tabela FIPE (RF004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81958" w:rsidRDefault="00E81958" w:rsidP="00E81958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bônus do segurado é calculado a partir da última contratação de seguro efetuada e da ocorrência ou não de sinistro (RF004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81958" w:rsidRDefault="00E81958" w:rsidP="00E81958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percentual de coeficiente corresponde ao percentual de comissão do corretor sobre o valor do prêmio base anual, o qual deve ser passível de alteração pelo corretor (RF004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407E4" w:rsidRDefault="007407E4" w:rsidP="00E81958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valor do aditamento/cláusula é calculado sobre o valor do veículo na tabela FIPE </w:t>
      </w:r>
      <w:r w:rsidR="005C5625">
        <w:rPr>
          <w:rFonts w:ascii="Times New Roman" w:hAnsi="Times New Roman" w:cs="Times New Roman"/>
          <w:sz w:val="24"/>
          <w:szCs w:val="24"/>
        </w:rPr>
        <w:t xml:space="preserve">e é vinculado a todos ou a um tipo específico de automóvel </w:t>
      </w:r>
      <w:r>
        <w:rPr>
          <w:rFonts w:ascii="Times New Roman" w:hAnsi="Times New Roman" w:cs="Times New Roman"/>
          <w:sz w:val="24"/>
          <w:szCs w:val="24"/>
        </w:rPr>
        <w:t>(RF003, RF004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r>
        <w:rPr>
          <w:rFonts w:ascii="Times New Roman" w:hAnsi="Times New Roman" w:cs="Times New Roman"/>
          <w:sz w:val="24"/>
          <w:szCs w:val="24"/>
        </w:rPr>
        <w:t>)</w:t>
      </w:r>
      <w:r w:rsidR="005C5625">
        <w:rPr>
          <w:rFonts w:ascii="Times New Roman" w:hAnsi="Times New Roman" w:cs="Times New Roman"/>
          <w:sz w:val="24"/>
          <w:szCs w:val="24"/>
        </w:rPr>
        <w:t>.</w:t>
      </w:r>
    </w:p>
    <w:p w:rsidR="003E475D" w:rsidRDefault="003E475D" w:rsidP="00E81958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aditamento/cláusula é opcional (RF003, RF004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953AFC" w:rsidRDefault="00953AFC" w:rsidP="00E81958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formação do prêmio base anual, deve ser considerado</w:t>
      </w:r>
      <w:r w:rsidR="00055C3B">
        <w:rPr>
          <w:rFonts w:ascii="Times New Roman" w:hAnsi="Times New Roman" w:cs="Times New Roman"/>
          <w:sz w:val="24"/>
          <w:szCs w:val="24"/>
        </w:rPr>
        <w:t xml:space="preserve"> (RF004)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53AFC" w:rsidRDefault="00953AFC" w:rsidP="00953AFC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veículo na tabela FIPE</w:t>
      </w:r>
    </w:p>
    <w:p w:rsidR="00953AFC" w:rsidRDefault="00953AFC" w:rsidP="00953AFC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aumenta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por: percentual de aditamentos/cláusulas selecionadas, possui condutor além do titular,</w:t>
      </w:r>
      <w:r w:rsidR="00B71A94">
        <w:rPr>
          <w:rFonts w:ascii="Times New Roman" w:hAnsi="Times New Roman" w:cs="Times New Roman"/>
          <w:sz w:val="24"/>
          <w:szCs w:val="24"/>
        </w:rPr>
        <w:t xml:space="preserve"> percentual de agravamento gerado a partir do</w:t>
      </w:r>
      <w:r>
        <w:rPr>
          <w:rFonts w:ascii="Times New Roman" w:hAnsi="Times New Roman" w:cs="Times New Roman"/>
          <w:sz w:val="24"/>
          <w:szCs w:val="24"/>
        </w:rPr>
        <w:t xml:space="preserve"> número de ocorrências registradas </w:t>
      </w:r>
      <w:r w:rsidR="00055C3B">
        <w:rPr>
          <w:rFonts w:ascii="Times New Roman" w:hAnsi="Times New Roman" w:cs="Times New Roman"/>
          <w:sz w:val="24"/>
          <w:szCs w:val="24"/>
        </w:rPr>
        <w:t>em período anterior</w:t>
      </w:r>
    </w:p>
    <w:p w:rsidR="00953AFC" w:rsidRDefault="00953AFC" w:rsidP="00953AFC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diminui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por: bônus do segurado</w:t>
      </w:r>
      <w:r w:rsidR="00B71A94">
        <w:rPr>
          <w:rFonts w:ascii="Times New Roman" w:hAnsi="Times New Roman" w:cs="Times New Roman"/>
          <w:sz w:val="24"/>
          <w:szCs w:val="24"/>
        </w:rPr>
        <w:t>, desconto efetuado (pagamento a vista</w:t>
      </w:r>
      <w:r w:rsidR="00537461">
        <w:rPr>
          <w:rFonts w:ascii="Times New Roman" w:hAnsi="Times New Roman" w:cs="Times New Roman"/>
          <w:sz w:val="24"/>
          <w:szCs w:val="24"/>
        </w:rPr>
        <w:t>, etc.</w:t>
      </w:r>
      <w:r w:rsidR="00B71A94">
        <w:rPr>
          <w:rFonts w:ascii="Times New Roman" w:hAnsi="Times New Roman" w:cs="Times New Roman"/>
          <w:sz w:val="24"/>
          <w:szCs w:val="24"/>
        </w:rPr>
        <w:t>)</w:t>
      </w:r>
    </w:p>
    <w:p w:rsidR="00045E3F" w:rsidRDefault="00A93B3B" w:rsidP="00045E3F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corretor poderá configurar de forma manual o percentual de comissão sobre o seguro</w:t>
      </w:r>
      <w:r w:rsidR="00537461">
        <w:rPr>
          <w:rFonts w:ascii="Times New Roman" w:hAnsi="Times New Roman" w:cs="Times New Roman"/>
          <w:sz w:val="24"/>
          <w:szCs w:val="24"/>
        </w:rPr>
        <w:t xml:space="preserve"> a cada cotação</w:t>
      </w:r>
      <w:r>
        <w:rPr>
          <w:rFonts w:ascii="Times New Roman" w:hAnsi="Times New Roman" w:cs="Times New Roman"/>
          <w:sz w:val="24"/>
          <w:szCs w:val="24"/>
        </w:rPr>
        <w:t xml:space="preserve"> (coeficiente) (RF004</w:t>
      </w:r>
      <w:r w:rsidR="00B62C1E">
        <w:rPr>
          <w:rFonts w:ascii="Times New Roman" w:hAnsi="Times New Roman" w:cs="Times New Roman"/>
          <w:sz w:val="24"/>
          <w:szCs w:val="24"/>
        </w:rPr>
        <w:t>, RF009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A93B3B" w:rsidRDefault="00A93B3B" w:rsidP="00045E3F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cotação, por padrão, terá a validade de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dias, podendo ser configurada (RF004).</w:t>
      </w:r>
    </w:p>
    <w:p w:rsidR="00A93B3B" w:rsidRDefault="00A93B3B" w:rsidP="00045E3F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cadastro de ocorrência serão necessárias as informações</w:t>
      </w:r>
      <w:r w:rsidR="00B62C1E">
        <w:rPr>
          <w:rFonts w:ascii="Times New Roman" w:hAnsi="Times New Roman" w:cs="Times New Roman"/>
          <w:sz w:val="24"/>
          <w:szCs w:val="24"/>
        </w:rPr>
        <w:t xml:space="preserve"> (RF006)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93B3B" w:rsidRPr="00AF15BD" w:rsidRDefault="00A93B3B" w:rsidP="00AF15BD">
      <w:pPr>
        <w:pStyle w:val="PargrafodaLista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</w:t>
      </w:r>
    </w:p>
    <w:p w:rsidR="00A93B3B" w:rsidRDefault="00A93B3B" w:rsidP="00A93B3B">
      <w:pPr>
        <w:pStyle w:val="PargrafodaLista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do contrato</w:t>
      </w:r>
    </w:p>
    <w:p w:rsidR="00B7428C" w:rsidRDefault="00B7428C" w:rsidP="00A93B3B">
      <w:pPr>
        <w:pStyle w:val="PargrafodaLista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da Ocorrência</w:t>
      </w:r>
    </w:p>
    <w:p w:rsidR="00A93B3B" w:rsidRDefault="003E475D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visualização de cotação</w:t>
      </w:r>
      <w:r w:rsidR="003735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contrato e ocorrência</w:t>
      </w:r>
      <w:r w:rsidR="00373519">
        <w:rPr>
          <w:rFonts w:ascii="Times New Roman" w:hAnsi="Times New Roman" w:cs="Times New Roman"/>
          <w:sz w:val="24"/>
          <w:szCs w:val="24"/>
        </w:rPr>
        <w:t>, em forma de relatório,</w:t>
      </w:r>
      <w:r>
        <w:rPr>
          <w:rFonts w:ascii="Times New Roman" w:hAnsi="Times New Roman" w:cs="Times New Roman"/>
          <w:sz w:val="24"/>
          <w:szCs w:val="24"/>
        </w:rPr>
        <w:t xml:space="preserve"> deve ser possibilitada das seguintes formas</w:t>
      </w:r>
      <w:r w:rsidR="00203101">
        <w:rPr>
          <w:rFonts w:ascii="Times New Roman" w:hAnsi="Times New Roman" w:cs="Times New Roman"/>
          <w:sz w:val="24"/>
          <w:szCs w:val="24"/>
        </w:rPr>
        <w:t xml:space="preserve"> (RF007)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E475D" w:rsidRDefault="003E475D" w:rsidP="003E475D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segurado</w:t>
      </w:r>
    </w:p>
    <w:p w:rsidR="003E475D" w:rsidRDefault="003E475D" w:rsidP="003E475D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contrato</w:t>
      </w:r>
    </w:p>
    <w:p w:rsidR="003E475D" w:rsidRDefault="003E475D" w:rsidP="003E475D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individual (contrato ou cotação ou ocorrência)</w:t>
      </w:r>
    </w:p>
    <w:p w:rsidR="003E475D" w:rsidRDefault="003E475D" w:rsidP="003E475D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 forma combinada (contrato + cotação + ocorrências)</w:t>
      </w:r>
    </w:p>
    <w:p w:rsidR="003E475D" w:rsidRDefault="003E475D" w:rsidP="003E475D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CEP</w:t>
      </w:r>
    </w:p>
    <w:p w:rsidR="00373519" w:rsidRDefault="00373519" w:rsidP="003E475D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todos os segurados</w:t>
      </w:r>
    </w:p>
    <w:p w:rsidR="00373519" w:rsidRDefault="00373519" w:rsidP="003E475D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todos os contratos</w:t>
      </w:r>
    </w:p>
    <w:p w:rsidR="003E475D" w:rsidRDefault="00203101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aviso de vencimento de contrato deve ser emitido a cada:</w:t>
      </w:r>
    </w:p>
    <w:p w:rsidR="00203101" w:rsidRDefault="00203101" w:rsidP="00203101">
      <w:pPr>
        <w:pStyle w:val="PargrafodaLista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Início de cada semana, caso a data de final de vigência esteja no referido </w:t>
      </w:r>
      <w:proofErr w:type="gramStart"/>
      <w:r>
        <w:rPr>
          <w:rFonts w:ascii="Times New Roman" w:hAnsi="Times New Roman" w:cs="Times New Roman"/>
          <w:sz w:val="24"/>
          <w:szCs w:val="24"/>
        </w:rPr>
        <w:t>período</w:t>
      </w:r>
      <w:proofErr w:type="gramEnd"/>
    </w:p>
    <w:p w:rsidR="00203101" w:rsidRPr="00203101" w:rsidRDefault="00203101" w:rsidP="00203101">
      <w:pPr>
        <w:pStyle w:val="PargrafodaLista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Início de cada mês, caso a data de final de vigência esteja no referido período.</w:t>
      </w:r>
    </w:p>
    <w:p w:rsidR="00203101" w:rsidRDefault="00537461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período de vigência de um contrato é de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 corrido (RF004).</w:t>
      </w:r>
    </w:p>
    <w:p w:rsidR="00537461" w:rsidRDefault="00C032F5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no decorrer</w:t>
      </w:r>
      <w:r w:rsidR="00537461">
        <w:rPr>
          <w:rFonts w:ascii="Times New Roman" w:hAnsi="Times New Roman" w:cs="Times New Roman"/>
          <w:sz w:val="24"/>
          <w:szCs w:val="24"/>
        </w:rPr>
        <w:t xml:space="preserve"> de um contrato o segurado troque de automóvel, ocorre um endosso em forma de (RF004):</w:t>
      </w:r>
    </w:p>
    <w:p w:rsidR="00537461" w:rsidRDefault="00537461" w:rsidP="00537461">
      <w:pPr>
        <w:pStyle w:val="PargrafodaLista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valor do endosso for maior</w:t>
      </w:r>
      <w:r w:rsidR="00C032F5">
        <w:rPr>
          <w:rFonts w:ascii="Times New Roman" w:hAnsi="Times New Roman" w:cs="Times New Roman"/>
          <w:sz w:val="24"/>
          <w:szCs w:val="24"/>
        </w:rPr>
        <w:t xml:space="preserve"> que o valor do seguro atual</w:t>
      </w:r>
      <w:r>
        <w:rPr>
          <w:rFonts w:ascii="Times New Roman" w:hAnsi="Times New Roman" w:cs="Times New Roman"/>
          <w:sz w:val="24"/>
          <w:szCs w:val="24"/>
        </w:rPr>
        <w:t xml:space="preserve">, é </w:t>
      </w:r>
      <w:proofErr w:type="gramStart"/>
      <w:r>
        <w:rPr>
          <w:rFonts w:ascii="Times New Roman" w:hAnsi="Times New Roman" w:cs="Times New Roman"/>
          <w:sz w:val="24"/>
          <w:szCs w:val="24"/>
        </w:rPr>
        <w:t>criado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parcela(s) extra(s). Esta parcela extra pode ser configurável (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 mais).</w:t>
      </w:r>
    </w:p>
    <w:p w:rsidR="00986C75" w:rsidRPr="00986C75" w:rsidRDefault="00537461" w:rsidP="00986C75">
      <w:pPr>
        <w:pStyle w:val="PargrafodaLista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valor do endosso for menor</w:t>
      </w:r>
      <w:r w:rsidR="00C032F5">
        <w:rPr>
          <w:rFonts w:ascii="Times New Roman" w:hAnsi="Times New Roman" w:cs="Times New Roman"/>
          <w:sz w:val="24"/>
          <w:szCs w:val="24"/>
        </w:rPr>
        <w:t xml:space="preserve"> que o valor do seguro atual</w:t>
      </w:r>
      <w:r>
        <w:rPr>
          <w:rFonts w:ascii="Times New Roman" w:hAnsi="Times New Roman" w:cs="Times New Roman"/>
          <w:sz w:val="24"/>
          <w:szCs w:val="24"/>
        </w:rPr>
        <w:t>, a seguradora devolverá o valor calculado entre o valor total no novo automóvel subtraindo do valor atual do seguro (caso o valor do seguro tenha sido totalmente pago na data de alteração do seguro). Caso ainda tenha-se valor a pagar, o valor do endosso é subtraído das parcelas em aberto para o seguro corrente.</w:t>
      </w:r>
    </w:p>
    <w:p w:rsidR="00537461" w:rsidRDefault="00537461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Apenas existirá o usuário administrador, o qual poderá configurar regras, emitir cotações, contratos e ocorrências (RNF</w:t>
      </w:r>
      <w:r w:rsidR="007562BD">
        <w:rPr>
          <w:rFonts w:ascii="Times New Roman" w:hAnsi="Times New Roman" w:cs="Times New Roman"/>
          <w:sz w:val="24"/>
          <w:szCs w:val="24"/>
        </w:rPr>
        <w:t>002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986C75" w:rsidRDefault="00986C75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deverá ser compatível com os navegadores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Mozilla Firefox (RNF001).</w:t>
      </w:r>
    </w:p>
    <w:p w:rsidR="00986C75" w:rsidRDefault="00986C75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valor a ser considerado para cálculo na tabela FIPE sempre será o do mês atual (RF004, RNF003).</w:t>
      </w:r>
    </w:p>
    <w:p w:rsidR="00986C75" w:rsidRDefault="00986C75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repositório de artefatos, deve ser utilizado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(RNF004).</w:t>
      </w:r>
    </w:p>
    <w:p w:rsidR="00DD4697" w:rsidRDefault="00DD4697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configuração de regras para a obtenção de prêmio base anual será gerada em forma de valor percentual calculado sobre o valor base da franquia (RF009).</w:t>
      </w:r>
    </w:p>
    <w:p w:rsidR="00D12BDF" w:rsidRDefault="00D12BDF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bônus é formado por pontos os quais são adquiridos mediante cada renovação de seguro sem a ocorrência de sinistro por colisão. Exemplo: em uma renovação, caso o segurado não tenha acionado o seguro por detrimento de uma colisão, o segurado recebe um ponto em seu bônus, independentemente do valor e tipo do seguro (RF004).</w:t>
      </w:r>
    </w:p>
    <w:p w:rsidR="00D12BDF" w:rsidRDefault="00D12BDF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bônus equivale, por padrão, a 5% de desconto no prêmio base anual calculado na renovação de seguro. Este percentual deve ser passível de alteração pelo corretor (RF004, RF009).</w:t>
      </w:r>
    </w:p>
    <w:p w:rsidR="003D3553" w:rsidRDefault="003D3553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cadastro de tipos de sinistro, serão necessárias as informações (RF</w:t>
      </w:r>
      <w:r w:rsidR="0008483B">
        <w:rPr>
          <w:rFonts w:ascii="Times New Roman" w:hAnsi="Times New Roman" w:cs="Times New Roman"/>
          <w:sz w:val="24"/>
          <w:szCs w:val="24"/>
        </w:rPr>
        <w:t>010, RF011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3D3553" w:rsidRDefault="003D3553" w:rsidP="003D3553">
      <w:pPr>
        <w:pStyle w:val="PargrafodaLista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</w:t>
      </w:r>
    </w:p>
    <w:p w:rsidR="003D3553" w:rsidRDefault="003D3553" w:rsidP="003D3553">
      <w:pPr>
        <w:pStyle w:val="PargrafodaLista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percentual sobre o valor da franquia.</w:t>
      </w:r>
    </w:p>
    <w:p w:rsidR="003D3553" w:rsidRDefault="0008483B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cadastro de sinistro, serão necessárias as informações (RF011):</w:t>
      </w:r>
    </w:p>
    <w:p w:rsidR="0008483B" w:rsidRDefault="0008483B" w:rsidP="0008483B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</w:t>
      </w:r>
    </w:p>
    <w:p w:rsidR="0008483B" w:rsidRDefault="0008483B" w:rsidP="0008483B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</w:t>
      </w:r>
    </w:p>
    <w:p w:rsidR="0008483B" w:rsidRPr="0008483B" w:rsidRDefault="0008483B" w:rsidP="0008483B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Contrato</w:t>
      </w:r>
    </w:p>
    <w:p w:rsidR="0008483B" w:rsidRDefault="0008483B" w:rsidP="00A93B3B">
      <w:pPr>
        <w:pStyle w:val="PargrafodaList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3D3553" w:rsidRDefault="003D3553" w:rsidP="003D35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553" w:rsidRPr="003D3553" w:rsidRDefault="003D3553" w:rsidP="003D35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D3553" w:rsidRPr="003D3553" w:rsidSect="000C609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425" w:rsidRPr="003644C5" w:rsidRDefault="00BB0425" w:rsidP="000C6091">
      <w:pPr>
        <w:spacing w:after="0" w:line="240" w:lineRule="auto"/>
        <w:rPr>
          <w:rFonts w:ascii="Times New Roman" w:hAnsi="Times New Roman"/>
          <w:sz w:val="24"/>
          <w:lang w:eastAsia="pt-BR"/>
        </w:rPr>
      </w:pPr>
      <w:r>
        <w:separator/>
      </w:r>
    </w:p>
  </w:endnote>
  <w:endnote w:type="continuationSeparator" w:id="0">
    <w:p w:rsidR="00BB0425" w:rsidRPr="003644C5" w:rsidRDefault="00BB0425" w:rsidP="000C6091">
      <w:pPr>
        <w:spacing w:after="0" w:line="240" w:lineRule="auto"/>
        <w:rPr>
          <w:rFonts w:ascii="Times New Roman" w:hAnsi="Times New Roman"/>
          <w:sz w:val="24"/>
          <w:lang w:eastAsia="pt-BR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5" w:type="dxa"/>
      <w:tblBorders>
        <w:top w:val="single" w:sz="4" w:space="0" w:color="auto"/>
      </w:tblBorders>
      <w:tblLayout w:type="fixed"/>
      <w:tblLook w:val="0000"/>
    </w:tblPr>
    <w:tblGrid>
      <w:gridCol w:w="3794"/>
      <w:gridCol w:w="2835"/>
      <w:gridCol w:w="3226"/>
    </w:tblGrid>
    <w:tr w:rsidR="000C6091" w:rsidTr="0022683D">
      <w:trPr>
        <w:cantSplit/>
        <w:trHeight w:val="367"/>
      </w:trPr>
      <w:tc>
        <w:tcPr>
          <w:tcW w:w="3794" w:type="dxa"/>
        </w:tcPr>
        <w:p w:rsidR="000C6091" w:rsidRDefault="000C6091" w:rsidP="0077149B">
          <w:pPr>
            <w:pStyle w:val="Rodap"/>
            <w:rPr>
              <w:sz w:val="18"/>
            </w:rPr>
          </w:pPr>
          <w:proofErr w:type="gramStart"/>
          <w:r>
            <w:rPr>
              <w:sz w:val="18"/>
            </w:rPr>
            <w:t>Sistema Seguradora</w:t>
          </w:r>
          <w:proofErr w:type="gramEnd"/>
          <w:r>
            <w:rPr>
              <w:sz w:val="18"/>
            </w:rPr>
            <w:t xml:space="preserve"> – </w:t>
          </w:r>
          <w:r w:rsidR="0022683D">
            <w:rPr>
              <w:sz w:val="18"/>
            </w:rPr>
            <w:t>Documento</w:t>
          </w:r>
          <w:r>
            <w:rPr>
              <w:sz w:val="18"/>
            </w:rPr>
            <w:t xml:space="preserve"> de requisitos</w:t>
          </w:r>
        </w:p>
        <w:p w:rsidR="000C6091" w:rsidRDefault="000C6091" w:rsidP="0077149B">
          <w:pPr>
            <w:pStyle w:val="Rodap"/>
            <w:rPr>
              <w:sz w:val="18"/>
            </w:rPr>
          </w:pPr>
        </w:p>
      </w:tc>
      <w:tc>
        <w:tcPr>
          <w:tcW w:w="2835" w:type="dxa"/>
        </w:tcPr>
        <w:p w:rsidR="000C6091" w:rsidRDefault="000C6091" w:rsidP="0077149B">
          <w:pPr>
            <w:pStyle w:val="Rodap"/>
            <w:jc w:val="center"/>
            <w:rPr>
              <w:sz w:val="18"/>
            </w:rPr>
          </w:pPr>
          <w:r>
            <w:rPr>
              <w:sz w:val="18"/>
            </w:rPr>
            <w:t>Equipe – Alex, Leandro e Ricardo.</w:t>
          </w:r>
        </w:p>
      </w:tc>
      <w:tc>
        <w:tcPr>
          <w:tcW w:w="3226" w:type="dxa"/>
        </w:tcPr>
        <w:p w:rsidR="000C6091" w:rsidRDefault="000C6091" w:rsidP="0077149B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11486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1486C">
            <w:rPr>
              <w:rStyle w:val="Nmerodepgina"/>
            </w:rPr>
            <w:fldChar w:fldCharType="separate"/>
          </w:r>
          <w:r w:rsidR="00B7428C">
            <w:rPr>
              <w:rStyle w:val="Nmerodepgina"/>
              <w:noProof/>
            </w:rPr>
            <w:t>7</w:t>
          </w:r>
          <w:r w:rsidR="0011486C"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 w:rsidR="0011486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11486C">
            <w:rPr>
              <w:rStyle w:val="Nmerodepgina"/>
            </w:rPr>
            <w:fldChar w:fldCharType="separate"/>
          </w:r>
          <w:r w:rsidR="00B7428C">
            <w:rPr>
              <w:rStyle w:val="Nmerodepgina"/>
              <w:noProof/>
            </w:rPr>
            <w:t>7</w:t>
          </w:r>
          <w:r w:rsidR="0011486C">
            <w:rPr>
              <w:rStyle w:val="Nmerodepgin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0C6091" w:rsidRDefault="000C6091" w:rsidP="0077149B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0C6091" w:rsidRDefault="000C6091" w:rsidP="000C6091">
    <w:pPr>
      <w:pStyle w:val="Rodap"/>
    </w:pPr>
  </w:p>
  <w:p w:rsidR="000C6091" w:rsidRDefault="000C609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425" w:rsidRPr="003644C5" w:rsidRDefault="00BB0425" w:rsidP="000C6091">
      <w:pPr>
        <w:spacing w:after="0" w:line="240" w:lineRule="auto"/>
        <w:rPr>
          <w:rFonts w:ascii="Times New Roman" w:hAnsi="Times New Roman"/>
          <w:sz w:val="24"/>
          <w:lang w:eastAsia="pt-BR"/>
        </w:rPr>
      </w:pPr>
      <w:r>
        <w:separator/>
      </w:r>
    </w:p>
  </w:footnote>
  <w:footnote w:type="continuationSeparator" w:id="0">
    <w:p w:rsidR="00BB0425" w:rsidRPr="003644C5" w:rsidRDefault="00BB0425" w:rsidP="000C6091">
      <w:pPr>
        <w:spacing w:after="0" w:line="240" w:lineRule="auto"/>
        <w:rPr>
          <w:rFonts w:ascii="Times New Roman" w:hAnsi="Times New Roman"/>
          <w:sz w:val="24"/>
          <w:lang w:eastAsia="pt-BR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74" w:type="dxa"/>
      <w:tblInd w:w="3" w:type="dxa"/>
      <w:tblLayout w:type="fixed"/>
      <w:tblLook w:val="01E0"/>
    </w:tblPr>
    <w:tblGrid>
      <w:gridCol w:w="2144"/>
      <w:gridCol w:w="6830"/>
    </w:tblGrid>
    <w:tr w:rsidR="000C6091" w:rsidRPr="00BD7C1B" w:rsidTr="0077149B">
      <w:trPr>
        <w:trHeight w:val="538"/>
      </w:trPr>
      <w:tc>
        <w:tcPr>
          <w:tcW w:w="2144" w:type="dxa"/>
          <w:hideMark/>
        </w:tcPr>
        <w:p w:rsidR="000C6091" w:rsidRPr="00BD7C1B" w:rsidRDefault="000C6091" w:rsidP="0077149B">
          <w:pPr>
            <w:pStyle w:val="Cabealho"/>
            <w:ind w:left="-180" w:right="-68"/>
            <w:rPr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1254760" cy="544830"/>
                <wp:effectExtent l="19050" t="0" r="254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4760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0" w:type="dxa"/>
          <w:vAlign w:val="center"/>
          <w:hideMark/>
        </w:tcPr>
        <w:p w:rsidR="000C6091" w:rsidRPr="009A6098" w:rsidRDefault="000C6091" w:rsidP="0077149B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Times-Roman" w:hAnsi="Times-Roman" w:cs="Times-Roman"/>
              <w:b/>
              <w:sz w:val="18"/>
              <w:szCs w:val="18"/>
            </w:rPr>
          </w:pPr>
          <w:r w:rsidRPr="009A6098">
            <w:rPr>
              <w:rFonts w:ascii="Times-Roman" w:hAnsi="Times-Roman" w:cs="Times-Roman"/>
              <w:b/>
              <w:sz w:val="18"/>
              <w:szCs w:val="18"/>
            </w:rPr>
            <w:t>UNIVERSIDADE DO ESTADO DE SANTA CATARINA – UDESC</w:t>
          </w:r>
        </w:p>
        <w:p w:rsidR="000C6091" w:rsidRPr="009A6098" w:rsidRDefault="000C6091" w:rsidP="0077149B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Times-Roman" w:hAnsi="Times-Roman" w:cs="Times-Roman"/>
              <w:b/>
              <w:sz w:val="18"/>
              <w:szCs w:val="18"/>
            </w:rPr>
          </w:pPr>
          <w:r w:rsidRPr="009A6098">
            <w:rPr>
              <w:rFonts w:ascii="Times-Roman" w:hAnsi="Times-Roman" w:cs="Times-Roman"/>
              <w:b/>
              <w:sz w:val="18"/>
              <w:szCs w:val="18"/>
            </w:rPr>
            <w:t>CENTRO DE EDUCAÇÃO SUPERIOR DO ALTO VALE DO ITAJAÍ – CEAVI</w:t>
          </w:r>
        </w:p>
        <w:p w:rsidR="000C6091" w:rsidRPr="00BD7C1B" w:rsidRDefault="000C6091" w:rsidP="0077149B">
          <w:pPr>
            <w:pStyle w:val="Cabealho"/>
            <w:spacing w:line="360" w:lineRule="auto"/>
            <w:jc w:val="center"/>
            <w:rPr>
              <w:rFonts w:ascii="Times-Roman" w:hAnsi="Times-Roman" w:cs="Times-Roman"/>
              <w:sz w:val="16"/>
              <w:szCs w:val="16"/>
              <w:lang w:eastAsia="pt-BR"/>
            </w:rPr>
          </w:pPr>
          <w:r w:rsidRPr="00BD7C1B">
            <w:rPr>
              <w:rFonts w:ascii="Times-Roman" w:hAnsi="Times-Roman" w:cs="Times-Roman"/>
              <w:b/>
              <w:sz w:val="18"/>
              <w:szCs w:val="18"/>
              <w:lang w:eastAsia="pt-BR"/>
            </w:rPr>
            <w:t>ESPECIALIZAÇÃO EM ENGENHARIA DE SOFTWARE - PGES</w:t>
          </w:r>
        </w:p>
      </w:tc>
    </w:tr>
  </w:tbl>
  <w:p w:rsidR="000C6091" w:rsidRDefault="000C609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538"/>
    <w:multiLevelType w:val="hybridMultilevel"/>
    <w:tmpl w:val="D05C0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40BE3"/>
    <w:multiLevelType w:val="hybridMultilevel"/>
    <w:tmpl w:val="7982E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F52DF"/>
    <w:multiLevelType w:val="hybridMultilevel"/>
    <w:tmpl w:val="451C9FF2"/>
    <w:lvl w:ilvl="0" w:tplc="DD6C30FC">
      <w:start w:val="1"/>
      <w:numFmt w:val="decimal"/>
      <w:lvlText w:val="RN00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057A4"/>
    <w:multiLevelType w:val="hybridMultilevel"/>
    <w:tmpl w:val="06741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B6B7E"/>
    <w:multiLevelType w:val="hybridMultilevel"/>
    <w:tmpl w:val="0B26301E"/>
    <w:lvl w:ilvl="0" w:tplc="935230F2">
      <w:start w:val="6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E2593"/>
    <w:multiLevelType w:val="hybridMultilevel"/>
    <w:tmpl w:val="68EA5A62"/>
    <w:lvl w:ilvl="0" w:tplc="910E588C">
      <w:start w:val="1"/>
      <w:numFmt w:val="decimal"/>
      <w:lvlText w:val="RN0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94890"/>
    <w:multiLevelType w:val="hybridMultilevel"/>
    <w:tmpl w:val="C794F21A"/>
    <w:lvl w:ilvl="0" w:tplc="FF88A1D0">
      <w:start w:val="1"/>
      <w:numFmt w:val="decimal"/>
      <w:lvlText w:val="RF00%1 -"/>
      <w:lvlJc w:val="left"/>
      <w:pPr>
        <w:ind w:left="38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7">
    <w:nsid w:val="235A7573"/>
    <w:multiLevelType w:val="hybridMultilevel"/>
    <w:tmpl w:val="1A3E1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826DE"/>
    <w:multiLevelType w:val="hybridMultilevel"/>
    <w:tmpl w:val="84E6D5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37660"/>
    <w:multiLevelType w:val="hybridMultilevel"/>
    <w:tmpl w:val="326CC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65B6D"/>
    <w:multiLevelType w:val="hybridMultilevel"/>
    <w:tmpl w:val="6AC438BE"/>
    <w:lvl w:ilvl="0" w:tplc="0FEE68D8">
      <w:start w:val="3"/>
      <w:numFmt w:val="decimal"/>
      <w:lvlText w:val="RN00%1 - 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E7173B"/>
    <w:multiLevelType w:val="hybridMultilevel"/>
    <w:tmpl w:val="D012CFA4"/>
    <w:lvl w:ilvl="0" w:tplc="AD52BCB6">
      <w:start w:val="3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A4BC7"/>
    <w:multiLevelType w:val="hybridMultilevel"/>
    <w:tmpl w:val="76088EF6"/>
    <w:lvl w:ilvl="0" w:tplc="1FC65998">
      <w:start w:val="1"/>
      <w:numFmt w:val="decimal"/>
      <w:lvlText w:val="RN00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87737"/>
    <w:multiLevelType w:val="hybridMultilevel"/>
    <w:tmpl w:val="73667BEC"/>
    <w:lvl w:ilvl="0" w:tplc="0FEE68D8">
      <w:start w:val="3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B7F66"/>
    <w:multiLevelType w:val="hybridMultilevel"/>
    <w:tmpl w:val="83365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610A7A"/>
    <w:multiLevelType w:val="hybridMultilevel"/>
    <w:tmpl w:val="57A6F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516A47"/>
    <w:multiLevelType w:val="hybridMultilevel"/>
    <w:tmpl w:val="D0643748"/>
    <w:lvl w:ilvl="0" w:tplc="1EB68ACE">
      <w:start w:val="1"/>
      <w:numFmt w:val="decimal"/>
      <w:lvlText w:val="RNF001%1 -"/>
      <w:lvlJc w:val="left"/>
      <w:pPr>
        <w:ind w:left="38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5F6010"/>
    <w:multiLevelType w:val="hybridMultilevel"/>
    <w:tmpl w:val="46CA0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441C9C"/>
    <w:multiLevelType w:val="hybridMultilevel"/>
    <w:tmpl w:val="70666E60"/>
    <w:lvl w:ilvl="0" w:tplc="9A4E3836">
      <w:start w:val="1"/>
      <w:numFmt w:val="decimal"/>
      <w:lvlText w:val="RF0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B11529"/>
    <w:multiLevelType w:val="hybridMultilevel"/>
    <w:tmpl w:val="0B44B55E"/>
    <w:lvl w:ilvl="0" w:tplc="0FEE68D8">
      <w:start w:val="3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B73CD0"/>
    <w:multiLevelType w:val="hybridMultilevel"/>
    <w:tmpl w:val="84FAD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D55270"/>
    <w:multiLevelType w:val="hybridMultilevel"/>
    <w:tmpl w:val="F774AF14"/>
    <w:lvl w:ilvl="0" w:tplc="196CB12A">
      <w:start w:val="1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247358"/>
    <w:multiLevelType w:val="hybridMultilevel"/>
    <w:tmpl w:val="9E36EC8E"/>
    <w:lvl w:ilvl="0" w:tplc="0FEE68D8">
      <w:start w:val="3"/>
      <w:numFmt w:val="decimal"/>
      <w:lvlText w:val="RN00%1 - 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7F76E5"/>
    <w:multiLevelType w:val="hybridMultilevel"/>
    <w:tmpl w:val="0090E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174370"/>
    <w:multiLevelType w:val="hybridMultilevel"/>
    <w:tmpl w:val="E8909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EA72B0"/>
    <w:multiLevelType w:val="hybridMultilevel"/>
    <w:tmpl w:val="0FFC7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2B6487"/>
    <w:multiLevelType w:val="hybridMultilevel"/>
    <w:tmpl w:val="9CC00B42"/>
    <w:lvl w:ilvl="0" w:tplc="55E49220">
      <w:start w:val="1"/>
      <w:numFmt w:val="decimal"/>
      <w:lvlText w:val="RNF00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A82698"/>
    <w:multiLevelType w:val="hybridMultilevel"/>
    <w:tmpl w:val="843A0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26"/>
  </w:num>
  <w:num w:numId="5">
    <w:abstractNumId w:val="12"/>
  </w:num>
  <w:num w:numId="6">
    <w:abstractNumId w:val="17"/>
  </w:num>
  <w:num w:numId="7">
    <w:abstractNumId w:val="2"/>
  </w:num>
  <w:num w:numId="8">
    <w:abstractNumId w:val="1"/>
  </w:num>
  <w:num w:numId="9">
    <w:abstractNumId w:val="5"/>
  </w:num>
  <w:num w:numId="10">
    <w:abstractNumId w:val="21"/>
  </w:num>
  <w:num w:numId="11">
    <w:abstractNumId w:val="11"/>
  </w:num>
  <w:num w:numId="12">
    <w:abstractNumId w:val="3"/>
  </w:num>
  <w:num w:numId="13">
    <w:abstractNumId w:val="10"/>
  </w:num>
  <w:num w:numId="14">
    <w:abstractNumId w:val="27"/>
  </w:num>
  <w:num w:numId="15">
    <w:abstractNumId w:val="13"/>
  </w:num>
  <w:num w:numId="16">
    <w:abstractNumId w:val="4"/>
  </w:num>
  <w:num w:numId="17">
    <w:abstractNumId w:val="24"/>
  </w:num>
  <w:num w:numId="18">
    <w:abstractNumId w:val="7"/>
  </w:num>
  <w:num w:numId="19">
    <w:abstractNumId w:val="22"/>
  </w:num>
  <w:num w:numId="20">
    <w:abstractNumId w:val="14"/>
  </w:num>
  <w:num w:numId="21">
    <w:abstractNumId w:val="19"/>
  </w:num>
  <w:num w:numId="22">
    <w:abstractNumId w:val="23"/>
  </w:num>
  <w:num w:numId="23">
    <w:abstractNumId w:val="9"/>
  </w:num>
  <w:num w:numId="24">
    <w:abstractNumId w:val="0"/>
  </w:num>
  <w:num w:numId="25">
    <w:abstractNumId w:val="20"/>
  </w:num>
  <w:num w:numId="26">
    <w:abstractNumId w:val="25"/>
  </w:num>
  <w:num w:numId="27">
    <w:abstractNumId w:val="15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93190"/>
    <w:rsid w:val="0000088B"/>
    <w:rsid w:val="00011A00"/>
    <w:rsid w:val="00011C6F"/>
    <w:rsid w:val="0001244D"/>
    <w:rsid w:val="0001360F"/>
    <w:rsid w:val="00013BCD"/>
    <w:rsid w:val="000157A4"/>
    <w:rsid w:val="00016083"/>
    <w:rsid w:val="00017801"/>
    <w:rsid w:val="00020426"/>
    <w:rsid w:val="00022AC9"/>
    <w:rsid w:val="00026B28"/>
    <w:rsid w:val="00032804"/>
    <w:rsid w:val="00034B72"/>
    <w:rsid w:val="00037518"/>
    <w:rsid w:val="000378E5"/>
    <w:rsid w:val="00040704"/>
    <w:rsid w:val="000426C7"/>
    <w:rsid w:val="00042E83"/>
    <w:rsid w:val="0004347A"/>
    <w:rsid w:val="00045E3F"/>
    <w:rsid w:val="00047614"/>
    <w:rsid w:val="00051DBE"/>
    <w:rsid w:val="00055C3B"/>
    <w:rsid w:val="00056073"/>
    <w:rsid w:val="00060385"/>
    <w:rsid w:val="0006748F"/>
    <w:rsid w:val="0007377E"/>
    <w:rsid w:val="00074CDD"/>
    <w:rsid w:val="000751AC"/>
    <w:rsid w:val="000754D0"/>
    <w:rsid w:val="00077233"/>
    <w:rsid w:val="000808A0"/>
    <w:rsid w:val="00080C75"/>
    <w:rsid w:val="00081BA7"/>
    <w:rsid w:val="00083946"/>
    <w:rsid w:val="00083BCD"/>
    <w:rsid w:val="00084322"/>
    <w:rsid w:val="000843F9"/>
    <w:rsid w:val="0008483B"/>
    <w:rsid w:val="00085273"/>
    <w:rsid w:val="0008668F"/>
    <w:rsid w:val="00086DDA"/>
    <w:rsid w:val="00087ED5"/>
    <w:rsid w:val="00093190"/>
    <w:rsid w:val="00093F66"/>
    <w:rsid w:val="000A0845"/>
    <w:rsid w:val="000A1E05"/>
    <w:rsid w:val="000A4A48"/>
    <w:rsid w:val="000A520A"/>
    <w:rsid w:val="000B3DDB"/>
    <w:rsid w:val="000B4835"/>
    <w:rsid w:val="000B5B37"/>
    <w:rsid w:val="000B5ECD"/>
    <w:rsid w:val="000B6F57"/>
    <w:rsid w:val="000C17BC"/>
    <w:rsid w:val="000C516F"/>
    <w:rsid w:val="000C5A34"/>
    <w:rsid w:val="000C6091"/>
    <w:rsid w:val="000C72EC"/>
    <w:rsid w:val="000C79BF"/>
    <w:rsid w:val="000D0833"/>
    <w:rsid w:val="000D38A7"/>
    <w:rsid w:val="000D5345"/>
    <w:rsid w:val="000D6F4C"/>
    <w:rsid w:val="000E0294"/>
    <w:rsid w:val="000E35C0"/>
    <w:rsid w:val="000F1662"/>
    <w:rsid w:val="000F2647"/>
    <w:rsid w:val="000F3BE8"/>
    <w:rsid w:val="000F4CD8"/>
    <w:rsid w:val="000F4E3A"/>
    <w:rsid w:val="000F6439"/>
    <w:rsid w:val="000F7D2B"/>
    <w:rsid w:val="00100420"/>
    <w:rsid w:val="00103207"/>
    <w:rsid w:val="001038CC"/>
    <w:rsid w:val="00111AE9"/>
    <w:rsid w:val="001137C5"/>
    <w:rsid w:val="0011486C"/>
    <w:rsid w:val="001159E4"/>
    <w:rsid w:val="00117224"/>
    <w:rsid w:val="00117D55"/>
    <w:rsid w:val="0012037F"/>
    <w:rsid w:val="00122F4D"/>
    <w:rsid w:val="00122F66"/>
    <w:rsid w:val="00125B28"/>
    <w:rsid w:val="0013116F"/>
    <w:rsid w:val="00133BC5"/>
    <w:rsid w:val="00133EBF"/>
    <w:rsid w:val="0013517E"/>
    <w:rsid w:val="00136EB6"/>
    <w:rsid w:val="001403C5"/>
    <w:rsid w:val="001436C2"/>
    <w:rsid w:val="00144C9D"/>
    <w:rsid w:val="001578A3"/>
    <w:rsid w:val="00160AD1"/>
    <w:rsid w:val="0016103B"/>
    <w:rsid w:val="00165134"/>
    <w:rsid w:val="00170C62"/>
    <w:rsid w:val="00172AD3"/>
    <w:rsid w:val="00173300"/>
    <w:rsid w:val="00174E79"/>
    <w:rsid w:val="00175D1B"/>
    <w:rsid w:val="00180CBD"/>
    <w:rsid w:val="00183EF7"/>
    <w:rsid w:val="00185C9E"/>
    <w:rsid w:val="00191F0F"/>
    <w:rsid w:val="0019370D"/>
    <w:rsid w:val="00196946"/>
    <w:rsid w:val="001A0C7A"/>
    <w:rsid w:val="001A29B9"/>
    <w:rsid w:val="001A46CD"/>
    <w:rsid w:val="001B03C7"/>
    <w:rsid w:val="001B06F9"/>
    <w:rsid w:val="001B0772"/>
    <w:rsid w:val="001B1792"/>
    <w:rsid w:val="001B2462"/>
    <w:rsid w:val="001B26E2"/>
    <w:rsid w:val="001B2C13"/>
    <w:rsid w:val="001B751E"/>
    <w:rsid w:val="001C11F4"/>
    <w:rsid w:val="001C4B8D"/>
    <w:rsid w:val="001C4FA1"/>
    <w:rsid w:val="001D78BE"/>
    <w:rsid w:val="001E1523"/>
    <w:rsid w:val="001E3D0F"/>
    <w:rsid w:val="001F21A1"/>
    <w:rsid w:val="001F2A1A"/>
    <w:rsid w:val="001F45A0"/>
    <w:rsid w:val="001F6204"/>
    <w:rsid w:val="001F6224"/>
    <w:rsid w:val="001F647C"/>
    <w:rsid w:val="0020048E"/>
    <w:rsid w:val="00200E0E"/>
    <w:rsid w:val="00201B86"/>
    <w:rsid w:val="00203101"/>
    <w:rsid w:val="00203154"/>
    <w:rsid w:val="002049CE"/>
    <w:rsid w:val="002049EC"/>
    <w:rsid w:val="00205F81"/>
    <w:rsid w:val="002104EC"/>
    <w:rsid w:val="00210D9F"/>
    <w:rsid w:val="0021281A"/>
    <w:rsid w:val="002143F8"/>
    <w:rsid w:val="002154F6"/>
    <w:rsid w:val="002226FD"/>
    <w:rsid w:val="00223EC8"/>
    <w:rsid w:val="0022683D"/>
    <w:rsid w:val="002300B1"/>
    <w:rsid w:val="00230E11"/>
    <w:rsid w:val="00232B61"/>
    <w:rsid w:val="002352A6"/>
    <w:rsid w:val="00240339"/>
    <w:rsid w:val="00241B4F"/>
    <w:rsid w:val="00241C3D"/>
    <w:rsid w:val="00241F0C"/>
    <w:rsid w:val="002473E5"/>
    <w:rsid w:val="00253927"/>
    <w:rsid w:val="00253AAE"/>
    <w:rsid w:val="002540D1"/>
    <w:rsid w:val="0025606B"/>
    <w:rsid w:val="002574E4"/>
    <w:rsid w:val="002605FF"/>
    <w:rsid w:val="00263F4B"/>
    <w:rsid w:val="002712A2"/>
    <w:rsid w:val="00271750"/>
    <w:rsid w:val="00272643"/>
    <w:rsid w:val="0027584D"/>
    <w:rsid w:val="0027767C"/>
    <w:rsid w:val="0028282B"/>
    <w:rsid w:val="00286B56"/>
    <w:rsid w:val="0029125D"/>
    <w:rsid w:val="00294ABF"/>
    <w:rsid w:val="00294FB4"/>
    <w:rsid w:val="002962BC"/>
    <w:rsid w:val="00296372"/>
    <w:rsid w:val="002A16CE"/>
    <w:rsid w:val="002A1F2D"/>
    <w:rsid w:val="002A284C"/>
    <w:rsid w:val="002A2E65"/>
    <w:rsid w:val="002A610D"/>
    <w:rsid w:val="002A7F7A"/>
    <w:rsid w:val="002B1AF2"/>
    <w:rsid w:val="002B34F6"/>
    <w:rsid w:val="002B509D"/>
    <w:rsid w:val="002B57EC"/>
    <w:rsid w:val="002C1CD8"/>
    <w:rsid w:val="002C29BE"/>
    <w:rsid w:val="002C5118"/>
    <w:rsid w:val="002C63AA"/>
    <w:rsid w:val="002C755F"/>
    <w:rsid w:val="002C7F5E"/>
    <w:rsid w:val="002D456B"/>
    <w:rsid w:val="002D5C63"/>
    <w:rsid w:val="002E1969"/>
    <w:rsid w:val="002E553F"/>
    <w:rsid w:val="002E6ADB"/>
    <w:rsid w:val="003024B8"/>
    <w:rsid w:val="00303550"/>
    <w:rsid w:val="00305036"/>
    <w:rsid w:val="00305AE7"/>
    <w:rsid w:val="00310015"/>
    <w:rsid w:val="00315603"/>
    <w:rsid w:val="0031666B"/>
    <w:rsid w:val="00316B84"/>
    <w:rsid w:val="00322C7C"/>
    <w:rsid w:val="0032327D"/>
    <w:rsid w:val="003278B0"/>
    <w:rsid w:val="00333F41"/>
    <w:rsid w:val="00335875"/>
    <w:rsid w:val="00335A9D"/>
    <w:rsid w:val="00336531"/>
    <w:rsid w:val="00342ABD"/>
    <w:rsid w:val="0034585B"/>
    <w:rsid w:val="003468BC"/>
    <w:rsid w:val="003506D6"/>
    <w:rsid w:val="003513C4"/>
    <w:rsid w:val="00351684"/>
    <w:rsid w:val="003531C0"/>
    <w:rsid w:val="003547CF"/>
    <w:rsid w:val="00355BFC"/>
    <w:rsid w:val="00362110"/>
    <w:rsid w:val="00362288"/>
    <w:rsid w:val="00362AD9"/>
    <w:rsid w:val="00363BF8"/>
    <w:rsid w:val="00366384"/>
    <w:rsid w:val="0036707A"/>
    <w:rsid w:val="00370BF5"/>
    <w:rsid w:val="00371F75"/>
    <w:rsid w:val="00373519"/>
    <w:rsid w:val="00374F60"/>
    <w:rsid w:val="00375605"/>
    <w:rsid w:val="00380419"/>
    <w:rsid w:val="00383CC2"/>
    <w:rsid w:val="0038478D"/>
    <w:rsid w:val="00387132"/>
    <w:rsid w:val="00387483"/>
    <w:rsid w:val="003949AD"/>
    <w:rsid w:val="00394CC6"/>
    <w:rsid w:val="00394D51"/>
    <w:rsid w:val="0039621B"/>
    <w:rsid w:val="003A237D"/>
    <w:rsid w:val="003A4951"/>
    <w:rsid w:val="003A5D36"/>
    <w:rsid w:val="003A7609"/>
    <w:rsid w:val="003B0693"/>
    <w:rsid w:val="003B090D"/>
    <w:rsid w:val="003B3BD3"/>
    <w:rsid w:val="003B538C"/>
    <w:rsid w:val="003B7F25"/>
    <w:rsid w:val="003C31C8"/>
    <w:rsid w:val="003C34F7"/>
    <w:rsid w:val="003C7A1B"/>
    <w:rsid w:val="003D08CF"/>
    <w:rsid w:val="003D273D"/>
    <w:rsid w:val="003D3553"/>
    <w:rsid w:val="003E097B"/>
    <w:rsid w:val="003E2664"/>
    <w:rsid w:val="003E475D"/>
    <w:rsid w:val="003E4CD4"/>
    <w:rsid w:val="003E5A18"/>
    <w:rsid w:val="003E7B9F"/>
    <w:rsid w:val="003F0B89"/>
    <w:rsid w:val="003F12A5"/>
    <w:rsid w:val="003F223E"/>
    <w:rsid w:val="003F2D04"/>
    <w:rsid w:val="003F5988"/>
    <w:rsid w:val="0040400F"/>
    <w:rsid w:val="00404F8B"/>
    <w:rsid w:val="00407D60"/>
    <w:rsid w:val="0041253E"/>
    <w:rsid w:val="004158D9"/>
    <w:rsid w:val="00415AA9"/>
    <w:rsid w:val="00416BA3"/>
    <w:rsid w:val="00417CD4"/>
    <w:rsid w:val="00420194"/>
    <w:rsid w:val="00421CCD"/>
    <w:rsid w:val="0042259A"/>
    <w:rsid w:val="00426E87"/>
    <w:rsid w:val="00433E37"/>
    <w:rsid w:val="00433E6E"/>
    <w:rsid w:val="0043588C"/>
    <w:rsid w:val="00435A6A"/>
    <w:rsid w:val="00436205"/>
    <w:rsid w:val="00440114"/>
    <w:rsid w:val="004407B0"/>
    <w:rsid w:val="00440ED1"/>
    <w:rsid w:val="00445A0F"/>
    <w:rsid w:val="00447103"/>
    <w:rsid w:val="004518B9"/>
    <w:rsid w:val="00452CE9"/>
    <w:rsid w:val="00453462"/>
    <w:rsid w:val="00456A86"/>
    <w:rsid w:val="00460421"/>
    <w:rsid w:val="00462391"/>
    <w:rsid w:val="00463C1C"/>
    <w:rsid w:val="00465993"/>
    <w:rsid w:val="00465B8E"/>
    <w:rsid w:val="00465D14"/>
    <w:rsid w:val="004716C8"/>
    <w:rsid w:val="004725B2"/>
    <w:rsid w:val="004731E0"/>
    <w:rsid w:val="00473C8F"/>
    <w:rsid w:val="00476362"/>
    <w:rsid w:val="004816A2"/>
    <w:rsid w:val="0048381D"/>
    <w:rsid w:val="00484225"/>
    <w:rsid w:val="0048426B"/>
    <w:rsid w:val="00485266"/>
    <w:rsid w:val="00492F00"/>
    <w:rsid w:val="00495E47"/>
    <w:rsid w:val="0049648E"/>
    <w:rsid w:val="004976C9"/>
    <w:rsid w:val="004A03C7"/>
    <w:rsid w:val="004A42F7"/>
    <w:rsid w:val="004A4B07"/>
    <w:rsid w:val="004A546E"/>
    <w:rsid w:val="004A6A08"/>
    <w:rsid w:val="004B0573"/>
    <w:rsid w:val="004B0959"/>
    <w:rsid w:val="004B3C7F"/>
    <w:rsid w:val="004B57BA"/>
    <w:rsid w:val="004B6E43"/>
    <w:rsid w:val="004C0D86"/>
    <w:rsid w:val="004C6099"/>
    <w:rsid w:val="004C6B70"/>
    <w:rsid w:val="004D1B44"/>
    <w:rsid w:val="004D1B6E"/>
    <w:rsid w:val="004E2452"/>
    <w:rsid w:val="004E51CA"/>
    <w:rsid w:val="005010E4"/>
    <w:rsid w:val="00503211"/>
    <w:rsid w:val="00504115"/>
    <w:rsid w:val="005072B4"/>
    <w:rsid w:val="00511469"/>
    <w:rsid w:val="00511978"/>
    <w:rsid w:val="0051517F"/>
    <w:rsid w:val="00516884"/>
    <w:rsid w:val="0052151C"/>
    <w:rsid w:val="0052473F"/>
    <w:rsid w:val="00525B9A"/>
    <w:rsid w:val="00525C87"/>
    <w:rsid w:val="00532582"/>
    <w:rsid w:val="005327F4"/>
    <w:rsid w:val="00535C36"/>
    <w:rsid w:val="00537461"/>
    <w:rsid w:val="00540E66"/>
    <w:rsid w:val="0054151B"/>
    <w:rsid w:val="00543234"/>
    <w:rsid w:val="005433EE"/>
    <w:rsid w:val="00543D24"/>
    <w:rsid w:val="00561E3B"/>
    <w:rsid w:val="00563B75"/>
    <w:rsid w:val="00565BE1"/>
    <w:rsid w:val="005668DE"/>
    <w:rsid w:val="00567397"/>
    <w:rsid w:val="00570EEF"/>
    <w:rsid w:val="00572ED3"/>
    <w:rsid w:val="00574080"/>
    <w:rsid w:val="00575831"/>
    <w:rsid w:val="00577349"/>
    <w:rsid w:val="00577F83"/>
    <w:rsid w:val="00581D63"/>
    <w:rsid w:val="00585E1C"/>
    <w:rsid w:val="00587FB2"/>
    <w:rsid w:val="00593DB4"/>
    <w:rsid w:val="00596372"/>
    <w:rsid w:val="00596947"/>
    <w:rsid w:val="0059797B"/>
    <w:rsid w:val="005A06AC"/>
    <w:rsid w:val="005A2AB0"/>
    <w:rsid w:val="005A3614"/>
    <w:rsid w:val="005A6564"/>
    <w:rsid w:val="005A7766"/>
    <w:rsid w:val="005A7C79"/>
    <w:rsid w:val="005B1ED5"/>
    <w:rsid w:val="005B5597"/>
    <w:rsid w:val="005B585E"/>
    <w:rsid w:val="005B6094"/>
    <w:rsid w:val="005B6C52"/>
    <w:rsid w:val="005B720A"/>
    <w:rsid w:val="005B7850"/>
    <w:rsid w:val="005C001B"/>
    <w:rsid w:val="005C2496"/>
    <w:rsid w:val="005C5625"/>
    <w:rsid w:val="005C6B07"/>
    <w:rsid w:val="005C7875"/>
    <w:rsid w:val="005C7FF4"/>
    <w:rsid w:val="005D4B60"/>
    <w:rsid w:val="005D50E8"/>
    <w:rsid w:val="005D6948"/>
    <w:rsid w:val="005F2629"/>
    <w:rsid w:val="005F2CE0"/>
    <w:rsid w:val="005F2DAD"/>
    <w:rsid w:val="005F397C"/>
    <w:rsid w:val="00601F42"/>
    <w:rsid w:val="00604414"/>
    <w:rsid w:val="006073F5"/>
    <w:rsid w:val="0060783A"/>
    <w:rsid w:val="0061211B"/>
    <w:rsid w:val="00612767"/>
    <w:rsid w:val="00612A0B"/>
    <w:rsid w:val="0061492F"/>
    <w:rsid w:val="006150D8"/>
    <w:rsid w:val="006249ED"/>
    <w:rsid w:val="00625DC8"/>
    <w:rsid w:val="006274A6"/>
    <w:rsid w:val="006276FC"/>
    <w:rsid w:val="006347E9"/>
    <w:rsid w:val="00635741"/>
    <w:rsid w:val="006371D4"/>
    <w:rsid w:val="006405B3"/>
    <w:rsid w:val="00642889"/>
    <w:rsid w:val="00643CA6"/>
    <w:rsid w:val="006457AC"/>
    <w:rsid w:val="00645AA4"/>
    <w:rsid w:val="00647496"/>
    <w:rsid w:val="006479EF"/>
    <w:rsid w:val="00653C66"/>
    <w:rsid w:val="006540A6"/>
    <w:rsid w:val="00654E4A"/>
    <w:rsid w:val="006628B7"/>
    <w:rsid w:val="00665E15"/>
    <w:rsid w:val="00667642"/>
    <w:rsid w:val="0067304A"/>
    <w:rsid w:val="00675854"/>
    <w:rsid w:val="006764B9"/>
    <w:rsid w:val="0068317B"/>
    <w:rsid w:val="00684E00"/>
    <w:rsid w:val="006916F3"/>
    <w:rsid w:val="006921B6"/>
    <w:rsid w:val="006954B3"/>
    <w:rsid w:val="00697008"/>
    <w:rsid w:val="006A2007"/>
    <w:rsid w:val="006A240B"/>
    <w:rsid w:val="006A2CA9"/>
    <w:rsid w:val="006A48F3"/>
    <w:rsid w:val="006A4E45"/>
    <w:rsid w:val="006B0746"/>
    <w:rsid w:val="006B1B1C"/>
    <w:rsid w:val="006B5A3B"/>
    <w:rsid w:val="006B6072"/>
    <w:rsid w:val="006B6FA9"/>
    <w:rsid w:val="006B73DD"/>
    <w:rsid w:val="006C02AB"/>
    <w:rsid w:val="006C2FA0"/>
    <w:rsid w:val="006D110A"/>
    <w:rsid w:val="006D5791"/>
    <w:rsid w:val="006D5850"/>
    <w:rsid w:val="006D63EE"/>
    <w:rsid w:val="006E216E"/>
    <w:rsid w:val="006E488B"/>
    <w:rsid w:val="006E7E53"/>
    <w:rsid w:val="006F3B6E"/>
    <w:rsid w:val="006F5022"/>
    <w:rsid w:val="006F545C"/>
    <w:rsid w:val="006F7290"/>
    <w:rsid w:val="00700428"/>
    <w:rsid w:val="00701376"/>
    <w:rsid w:val="00702178"/>
    <w:rsid w:val="00703ACB"/>
    <w:rsid w:val="0070541F"/>
    <w:rsid w:val="00710530"/>
    <w:rsid w:val="00710821"/>
    <w:rsid w:val="00712531"/>
    <w:rsid w:val="00712EBA"/>
    <w:rsid w:val="00717435"/>
    <w:rsid w:val="0071783E"/>
    <w:rsid w:val="00720B03"/>
    <w:rsid w:val="00720EA4"/>
    <w:rsid w:val="0072173B"/>
    <w:rsid w:val="00723BD2"/>
    <w:rsid w:val="00730EC0"/>
    <w:rsid w:val="00734453"/>
    <w:rsid w:val="007346E7"/>
    <w:rsid w:val="0073578A"/>
    <w:rsid w:val="00736A96"/>
    <w:rsid w:val="007407E4"/>
    <w:rsid w:val="00740BAF"/>
    <w:rsid w:val="007431DA"/>
    <w:rsid w:val="00744902"/>
    <w:rsid w:val="00745473"/>
    <w:rsid w:val="00747250"/>
    <w:rsid w:val="007476E4"/>
    <w:rsid w:val="0074778D"/>
    <w:rsid w:val="0075095C"/>
    <w:rsid w:val="00751753"/>
    <w:rsid w:val="00751CE5"/>
    <w:rsid w:val="007540AD"/>
    <w:rsid w:val="00755E02"/>
    <w:rsid w:val="007562BD"/>
    <w:rsid w:val="00763DC8"/>
    <w:rsid w:val="00764951"/>
    <w:rsid w:val="00767C7C"/>
    <w:rsid w:val="00767E6A"/>
    <w:rsid w:val="00773085"/>
    <w:rsid w:val="00774734"/>
    <w:rsid w:val="007748DF"/>
    <w:rsid w:val="00780121"/>
    <w:rsid w:val="007851C9"/>
    <w:rsid w:val="00786CFD"/>
    <w:rsid w:val="00790C25"/>
    <w:rsid w:val="00792302"/>
    <w:rsid w:val="00793596"/>
    <w:rsid w:val="0079649C"/>
    <w:rsid w:val="007A03D1"/>
    <w:rsid w:val="007A6C2A"/>
    <w:rsid w:val="007B2AE5"/>
    <w:rsid w:val="007B41A1"/>
    <w:rsid w:val="007B4344"/>
    <w:rsid w:val="007B5404"/>
    <w:rsid w:val="007C0964"/>
    <w:rsid w:val="007C1459"/>
    <w:rsid w:val="007C1649"/>
    <w:rsid w:val="007C4009"/>
    <w:rsid w:val="007C72A3"/>
    <w:rsid w:val="007E015C"/>
    <w:rsid w:val="007E4DE2"/>
    <w:rsid w:val="007F0E96"/>
    <w:rsid w:val="007F1A0B"/>
    <w:rsid w:val="007F2247"/>
    <w:rsid w:val="007F50E5"/>
    <w:rsid w:val="007F5414"/>
    <w:rsid w:val="007F559D"/>
    <w:rsid w:val="007F5AB2"/>
    <w:rsid w:val="00800471"/>
    <w:rsid w:val="0080095C"/>
    <w:rsid w:val="00803380"/>
    <w:rsid w:val="00803CDA"/>
    <w:rsid w:val="0080658E"/>
    <w:rsid w:val="008076DF"/>
    <w:rsid w:val="00811A30"/>
    <w:rsid w:val="0081388B"/>
    <w:rsid w:val="0081451A"/>
    <w:rsid w:val="00814E51"/>
    <w:rsid w:val="0081534E"/>
    <w:rsid w:val="0081595D"/>
    <w:rsid w:val="00821B73"/>
    <w:rsid w:val="00822306"/>
    <w:rsid w:val="00834599"/>
    <w:rsid w:val="00834B55"/>
    <w:rsid w:val="00834BF4"/>
    <w:rsid w:val="0083600D"/>
    <w:rsid w:val="008404C8"/>
    <w:rsid w:val="00841B8E"/>
    <w:rsid w:val="00841DAD"/>
    <w:rsid w:val="008432D1"/>
    <w:rsid w:val="00843D5D"/>
    <w:rsid w:val="008442BD"/>
    <w:rsid w:val="00845826"/>
    <w:rsid w:val="0084787D"/>
    <w:rsid w:val="00852A8B"/>
    <w:rsid w:val="00855299"/>
    <w:rsid w:val="00857846"/>
    <w:rsid w:val="00861CF7"/>
    <w:rsid w:val="00865203"/>
    <w:rsid w:val="00866482"/>
    <w:rsid w:val="0087114A"/>
    <w:rsid w:val="008725A8"/>
    <w:rsid w:val="00876BAF"/>
    <w:rsid w:val="00877DB0"/>
    <w:rsid w:val="00880082"/>
    <w:rsid w:val="00880C6E"/>
    <w:rsid w:val="00884343"/>
    <w:rsid w:val="00884BC9"/>
    <w:rsid w:val="0088633B"/>
    <w:rsid w:val="00886FDD"/>
    <w:rsid w:val="0089084E"/>
    <w:rsid w:val="00890B70"/>
    <w:rsid w:val="00892D3C"/>
    <w:rsid w:val="008A0B08"/>
    <w:rsid w:val="008A7C1D"/>
    <w:rsid w:val="008B1444"/>
    <w:rsid w:val="008B14D1"/>
    <w:rsid w:val="008B2167"/>
    <w:rsid w:val="008B2F91"/>
    <w:rsid w:val="008B3C50"/>
    <w:rsid w:val="008B4B26"/>
    <w:rsid w:val="008D00D2"/>
    <w:rsid w:val="008D0DB1"/>
    <w:rsid w:val="008D25DA"/>
    <w:rsid w:val="008D2C27"/>
    <w:rsid w:val="008D343D"/>
    <w:rsid w:val="008D4585"/>
    <w:rsid w:val="008D4EC4"/>
    <w:rsid w:val="008D710A"/>
    <w:rsid w:val="008D746D"/>
    <w:rsid w:val="008E04EB"/>
    <w:rsid w:val="008E0E28"/>
    <w:rsid w:val="008E2685"/>
    <w:rsid w:val="008E4A89"/>
    <w:rsid w:val="008E4C43"/>
    <w:rsid w:val="008F11B6"/>
    <w:rsid w:val="008F7DD7"/>
    <w:rsid w:val="00901DA1"/>
    <w:rsid w:val="00904218"/>
    <w:rsid w:val="00904345"/>
    <w:rsid w:val="009064F5"/>
    <w:rsid w:val="009073A5"/>
    <w:rsid w:val="00907D39"/>
    <w:rsid w:val="00910998"/>
    <w:rsid w:val="00911227"/>
    <w:rsid w:val="00912C3A"/>
    <w:rsid w:val="009148F8"/>
    <w:rsid w:val="009149A5"/>
    <w:rsid w:val="00917CA9"/>
    <w:rsid w:val="009251F6"/>
    <w:rsid w:val="00930404"/>
    <w:rsid w:val="009307F1"/>
    <w:rsid w:val="00933C9D"/>
    <w:rsid w:val="00936BA6"/>
    <w:rsid w:val="00945BB4"/>
    <w:rsid w:val="009460E2"/>
    <w:rsid w:val="00946EB6"/>
    <w:rsid w:val="009478CA"/>
    <w:rsid w:val="00951C65"/>
    <w:rsid w:val="00953AFC"/>
    <w:rsid w:val="0095474A"/>
    <w:rsid w:val="00955310"/>
    <w:rsid w:val="0096227B"/>
    <w:rsid w:val="00965571"/>
    <w:rsid w:val="00971C84"/>
    <w:rsid w:val="009721DB"/>
    <w:rsid w:val="009728EA"/>
    <w:rsid w:val="0097497B"/>
    <w:rsid w:val="009760C0"/>
    <w:rsid w:val="00982B39"/>
    <w:rsid w:val="0098511E"/>
    <w:rsid w:val="009863CB"/>
    <w:rsid w:val="00986C75"/>
    <w:rsid w:val="00987795"/>
    <w:rsid w:val="00992CBE"/>
    <w:rsid w:val="009937F1"/>
    <w:rsid w:val="00993E2A"/>
    <w:rsid w:val="0099440D"/>
    <w:rsid w:val="00994572"/>
    <w:rsid w:val="009A068D"/>
    <w:rsid w:val="009A20F2"/>
    <w:rsid w:val="009A53B8"/>
    <w:rsid w:val="009A7309"/>
    <w:rsid w:val="009B09C5"/>
    <w:rsid w:val="009B1F63"/>
    <w:rsid w:val="009B23B2"/>
    <w:rsid w:val="009B4865"/>
    <w:rsid w:val="009B6A61"/>
    <w:rsid w:val="009B7280"/>
    <w:rsid w:val="009C1636"/>
    <w:rsid w:val="009C61BD"/>
    <w:rsid w:val="009D06E3"/>
    <w:rsid w:val="009D2C28"/>
    <w:rsid w:val="009D2E97"/>
    <w:rsid w:val="009D5026"/>
    <w:rsid w:val="009D5636"/>
    <w:rsid w:val="009D5925"/>
    <w:rsid w:val="009D5C42"/>
    <w:rsid w:val="009E09ED"/>
    <w:rsid w:val="009E5422"/>
    <w:rsid w:val="009E604C"/>
    <w:rsid w:val="009E7514"/>
    <w:rsid w:val="009F08D4"/>
    <w:rsid w:val="009F18ED"/>
    <w:rsid w:val="009F4B98"/>
    <w:rsid w:val="009F744B"/>
    <w:rsid w:val="00A06288"/>
    <w:rsid w:val="00A06D8C"/>
    <w:rsid w:val="00A07608"/>
    <w:rsid w:val="00A131D9"/>
    <w:rsid w:val="00A14A31"/>
    <w:rsid w:val="00A16E68"/>
    <w:rsid w:val="00A1774B"/>
    <w:rsid w:val="00A22E61"/>
    <w:rsid w:val="00A237BF"/>
    <w:rsid w:val="00A241DF"/>
    <w:rsid w:val="00A2664D"/>
    <w:rsid w:val="00A27946"/>
    <w:rsid w:val="00A31127"/>
    <w:rsid w:val="00A317AF"/>
    <w:rsid w:val="00A36BA7"/>
    <w:rsid w:val="00A40EBD"/>
    <w:rsid w:val="00A42030"/>
    <w:rsid w:val="00A433EF"/>
    <w:rsid w:val="00A4568D"/>
    <w:rsid w:val="00A4614A"/>
    <w:rsid w:val="00A464FC"/>
    <w:rsid w:val="00A47A06"/>
    <w:rsid w:val="00A51F49"/>
    <w:rsid w:val="00A55062"/>
    <w:rsid w:val="00A576B7"/>
    <w:rsid w:val="00A60ADF"/>
    <w:rsid w:val="00A60B4E"/>
    <w:rsid w:val="00A72F46"/>
    <w:rsid w:val="00A7595A"/>
    <w:rsid w:val="00A76E7D"/>
    <w:rsid w:val="00A77225"/>
    <w:rsid w:val="00A829CE"/>
    <w:rsid w:val="00A8414B"/>
    <w:rsid w:val="00A8468A"/>
    <w:rsid w:val="00A8489E"/>
    <w:rsid w:val="00A86A85"/>
    <w:rsid w:val="00A90E0C"/>
    <w:rsid w:val="00A9121C"/>
    <w:rsid w:val="00A91333"/>
    <w:rsid w:val="00A91792"/>
    <w:rsid w:val="00A92039"/>
    <w:rsid w:val="00A93B3B"/>
    <w:rsid w:val="00A93FEC"/>
    <w:rsid w:val="00AA07EB"/>
    <w:rsid w:val="00AA1CF9"/>
    <w:rsid w:val="00AA3181"/>
    <w:rsid w:val="00AA3933"/>
    <w:rsid w:val="00AA4289"/>
    <w:rsid w:val="00AA589C"/>
    <w:rsid w:val="00AA5E03"/>
    <w:rsid w:val="00AB0A32"/>
    <w:rsid w:val="00AB2712"/>
    <w:rsid w:val="00AB2F92"/>
    <w:rsid w:val="00AB3A7F"/>
    <w:rsid w:val="00AB53FF"/>
    <w:rsid w:val="00AC16C0"/>
    <w:rsid w:val="00AD4C7F"/>
    <w:rsid w:val="00AD4ECE"/>
    <w:rsid w:val="00AE07B5"/>
    <w:rsid w:val="00AE29E9"/>
    <w:rsid w:val="00AE6851"/>
    <w:rsid w:val="00AF0AA3"/>
    <w:rsid w:val="00AF15BD"/>
    <w:rsid w:val="00AF2AD2"/>
    <w:rsid w:val="00AF4EAF"/>
    <w:rsid w:val="00AF70A6"/>
    <w:rsid w:val="00AF70A8"/>
    <w:rsid w:val="00B01B45"/>
    <w:rsid w:val="00B079D8"/>
    <w:rsid w:val="00B07F9D"/>
    <w:rsid w:val="00B10FB9"/>
    <w:rsid w:val="00B124AB"/>
    <w:rsid w:val="00B1462A"/>
    <w:rsid w:val="00B16D57"/>
    <w:rsid w:val="00B20173"/>
    <w:rsid w:val="00B20500"/>
    <w:rsid w:val="00B21304"/>
    <w:rsid w:val="00B223EF"/>
    <w:rsid w:val="00B22D48"/>
    <w:rsid w:val="00B24F61"/>
    <w:rsid w:val="00B2680C"/>
    <w:rsid w:val="00B27BFE"/>
    <w:rsid w:val="00B311C0"/>
    <w:rsid w:val="00B33CD8"/>
    <w:rsid w:val="00B40730"/>
    <w:rsid w:val="00B40B71"/>
    <w:rsid w:val="00B44550"/>
    <w:rsid w:val="00B44FA1"/>
    <w:rsid w:val="00B5704D"/>
    <w:rsid w:val="00B60E8A"/>
    <w:rsid w:val="00B62C1E"/>
    <w:rsid w:val="00B67CA0"/>
    <w:rsid w:val="00B7076A"/>
    <w:rsid w:val="00B71A94"/>
    <w:rsid w:val="00B72096"/>
    <w:rsid w:val="00B720EE"/>
    <w:rsid w:val="00B72CC1"/>
    <w:rsid w:val="00B73849"/>
    <w:rsid w:val="00B73E4A"/>
    <w:rsid w:val="00B7428C"/>
    <w:rsid w:val="00B7663E"/>
    <w:rsid w:val="00B7685E"/>
    <w:rsid w:val="00B81491"/>
    <w:rsid w:val="00B8218E"/>
    <w:rsid w:val="00B82A54"/>
    <w:rsid w:val="00B82F10"/>
    <w:rsid w:val="00B8546E"/>
    <w:rsid w:val="00B91CFD"/>
    <w:rsid w:val="00B927D1"/>
    <w:rsid w:val="00B959D2"/>
    <w:rsid w:val="00B964AC"/>
    <w:rsid w:val="00BA142D"/>
    <w:rsid w:val="00BA258D"/>
    <w:rsid w:val="00BA2E98"/>
    <w:rsid w:val="00BA3722"/>
    <w:rsid w:val="00BA3C7C"/>
    <w:rsid w:val="00BA5CFB"/>
    <w:rsid w:val="00BA5DD0"/>
    <w:rsid w:val="00BA5F93"/>
    <w:rsid w:val="00BA6F54"/>
    <w:rsid w:val="00BA7D0E"/>
    <w:rsid w:val="00BB0425"/>
    <w:rsid w:val="00BB0AE2"/>
    <w:rsid w:val="00BB1750"/>
    <w:rsid w:val="00BC228F"/>
    <w:rsid w:val="00BC2AD6"/>
    <w:rsid w:val="00BC2D56"/>
    <w:rsid w:val="00BC71D4"/>
    <w:rsid w:val="00BD079C"/>
    <w:rsid w:val="00BD48D4"/>
    <w:rsid w:val="00BD4965"/>
    <w:rsid w:val="00BD5036"/>
    <w:rsid w:val="00BD6121"/>
    <w:rsid w:val="00BD6A77"/>
    <w:rsid w:val="00BD79E9"/>
    <w:rsid w:val="00BD7B4C"/>
    <w:rsid w:val="00BE4516"/>
    <w:rsid w:val="00BF45A2"/>
    <w:rsid w:val="00BF5FDE"/>
    <w:rsid w:val="00BF75C5"/>
    <w:rsid w:val="00BF7D13"/>
    <w:rsid w:val="00C01DED"/>
    <w:rsid w:val="00C032F5"/>
    <w:rsid w:val="00C03BF5"/>
    <w:rsid w:val="00C07FE5"/>
    <w:rsid w:val="00C11900"/>
    <w:rsid w:val="00C1372A"/>
    <w:rsid w:val="00C13F49"/>
    <w:rsid w:val="00C15E24"/>
    <w:rsid w:val="00C166A2"/>
    <w:rsid w:val="00C23A80"/>
    <w:rsid w:val="00C2422B"/>
    <w:rsid w:val="00C260A8"/>
    <w:rsid w:val="00C3056C"/>
    <w:rsid w:val="00C31A50"/>
    <w:rsid w:val="00C31D8F"/>
    <w:rsid w:val="00C31FF3"/>
    <w:rsid w:val="00C32F18"/>
    <w:rsid w:val="00C43958"/>
    <w:rsid w:val="00C44C8A"/>
    <w:rsid w:val="00C4723B"/>
    <w:rsid w:val="00C479ED"/>
    <w:rsid w:val="00C47B9E"/>
    <w:rsid w:val="00C50A4C"/>
    <w:rsid w:val="00C50C60"/>
    <w:rsid w:val="00C51094"/>
    <w:rsid w:val="00C5359C"/>
    <w:rsid w:val="00C5385B"/>
    <w:rsid w:val="00C560CC"/>
    <w:rsid w:val="00C57BCE"/>
    <w:rsid w:val="00C679B8"/>
    <w:rsid w:val="00C7076A"/>
    <w:rsid w:val="00C70EB3"/>
    <w:rsid w:val="00C734D9"/>
    <w:rsid w:val="00C736B3"/>
    <w:rsid w:val="00C757A4"/>
    <w:rsid w:val="00C7622D"/>
    <w:rsid w:val="00C77F1B"/>
    <w:rsid w:val="00C819BC"/>
    <w:rsid w:val="00C8205F"/>
    <w:rsid w:val="00C847E2"/>
    <w:rsid w:val="00C86D5C"/>
    <w:rsid w:val="00C87069"/>
    <w:rsid w:val="00C90864"/>
    <w:rsid w:val="00C9409D"/>
    <w:rsid w:val="00C96FEB"/>
    <w:rsid w:val="00CA25C5"/>
    <w:rsid w:val="00CA4348"/>
    <w:rsid w:val="00CA656D"/>
    <w:rsid w:val="00CA7213"/>
    <w:rsid w:val="00CA749E"/>
    <w:rsid w:val="00CB2256"/>
    <w:rsid w:val="00CB3347"/>
    <w:rsid w:val="00CC06A9"/>
    <w:rsid w:val="00CC1ADC"/>
    <w:rsid w:val="00CC7F9F"/>
    <w:rsid w:val="00CD0D67"/>
    <w:rsid w:val="00CD645E"/>
    <w:rsid w:val="00CE108F"/>
    <w:rsid w:val="00CE39E7"/>
    <w:rsid w:val="00CE6D4C"/>
    <w:rsid w:val="00CF0D04"/>
    <w:rsid w:val="00CF71F0"/>
    <w:rsid w:val="00D025D7"/>
    <w:rsid w:val="00D0275D"/>
    <w:rsid w:val="00D12BDF"/>
    <w:rsid w:val="00D15812"/>
    <w:rsid w:val="00D1767F"/>
    <w:rsid w:val="00D176CC"/>
    <w:rsid w:val="00D24EAA"/>
    <w:rsid w:val="00D27B09"/>
    <w:rsid w:val="00D30C85"/>
    <w:rsid w:val="00D310B0"/>
    <w:rsid w:val="00D31A86"/>
    <w:rsid w:val="00D3259F"/>
    <w:rsid w:val="00D33F48"/>
    <w:rsid w:val="00D36E2F"/>
    <w:rsid w:val="00D403EC"/>
    <w:rsid w:val="00D44257"/>
    <w:rsid w:val="00D449A8"/>
    <w:rsid w:val="00D46ADF"/>
    <w:rsid w:val="00D46F96"/>
    <w:rsid w:val="00D4764C"/>
    <w:rsid w:val="00D54655"/>
    <w:rsid w:val="00D55CFB"/>
    <w:rsid w:val="00D56661"/>
    <w:rsid w:val="00D56E97"/>
    <w:rsid w:val="00D627CF"/>
    <w:rsid w:val="00D628A8"/>
    <w:rsid w:val="00D64984"/>
    <w:rsid w:val="00D653F0"/>
    <w:rsid w:val="00D66B35"/>
    <w:rsid w:val="00D6794D"/>
    <w:rsid w:val="00D728D2"/>
    <w:rsid w:val="00D75695"/>
    <w:rsid w:val="00D80907"/>
    <w:rsid w:val="00D8236D"/>
    <w:rsid w:val="00D864D0"/>
    <w:rsid w:val="00D86D52"/>
    <w:rsid w:val="00D8708B"/>
    <w:rsid w:val="00D913AB"/>
    <w:rsid w:val="00D96BD5"/>
    <w:rsid w:val="00DA4355"/>
    <w:rsid w:val="00DB1415"/>
    <w:rsid w:val="00DB408B"/>
    <w:rsid w:val="00DB409B"/>
    <w:rsid w:val="00DB709B"/>
    <w:rsid w:val="00DC26BA"/>
    <w:rsid w:val="00DC3634"/>
    <w:rsid w:val="00DC395D"/>
    <w:rsid w:val="00DC52C7"/>
    <w:rsid w:val="00DC6B97"/>
    <w:rsid w:val="00DD04F5"/>
    <w:rsid w:val="00DD2C81"/>
    <w:rsid w:val="00DD4697"/>
    <w:rsid w:val="00DD736A"/>
    <w:rsid w:val="00DD7E60"/>
    <w:rsid w:val="00DE22C7"/>
    <w:rsid w:val="00DE2479"/>
    <w:rsid w:val="00DE2DC6"/>
    <w:rsid w:val="00DE3663"/>
    <w:rsid w:val="00DE5B16"/>
    <w:rsid w:val="00DE630A"/>
    <w:rsid w:val="00DF22C5"/>
    <w:rsid w:val="00DF487B"/>
    <w:rsid w:val="00DF5784"/>
    <w:rsid w:val="00DF745B"/>
    <w:rsid w:val="00E023CA"/>
    <w:rsid w:val="00E042C7"/>
    <w:rsid w:val="00E10E97"/>
    <w:rsid w:val="00E1122C"/>
    <w:rsid w:val="00E114F4"/>
    <w:rsid w:val="00E130F8"/>
    <w:rsid w:val="00E166A1"/>
    <w:rsid w:val="00E179B7"/>
    <w:rsid w:val="00E20C27"/>
    <w:rsid w:val="00E2277A"/>
    <w:rsid w:val="00E22FB0"/>
    <w:rsid w:val="00E2310D"/>
    <w:rsid w:val="00E242AF"/>
    <w:rsid w:val="00E2461F"/>
    <w:rsid w:val="00E27D72"/>
    <w:rsid w:val="00E335E5"/>
    <w:rsid w:val="00E34C63"/>
    <w:rsid w:val="00E3593B"/>
    <w:rsid w:val="00E37CC0"/>
    <w:rsid w:val="00E40EFD"/>
    <w:rsid w:val="00E43201"/>
    <w:rsid w:val="00E447C7"/>
    <w:rsid w:val="00E50126"/>
    <w:rsid w:val="00E508D3"/>
    <w:rsid w:val="00E52E77"/>
    <w:rsid w:val="00E55F29"/>
    <w:rsid w:val="00E61CD2"/>
    <w:rsid w:val="00E62D3A"/>
    <w:rsid w:val="00E63E91"/>
    <w:rsid w:val="00E73092"/>
    <w:rsid w:val="00E74549"/>
    <w:rsid w:val="00E7768E"/>
    <w:rsid w:val="00E803FB"/>
    <w:rsid w:val="00E81958"/>
    <w:rsid w:val="00E85811"/>
    <w:rsid w:val="00E919E8"/>
    <w:rsid w:val="00E957A5"/>
    <w:rsid w:val="00E95F05"/>
    <w:rsid w:val="00E9722F"/>
    <w:rsid w:val="00EA1105"/>
    <w:rsid w:val="00EA4479"/>
    <w:rsid w:val="00EB481A"/>
    <w:rsid w:val="00EB54B4"/>
    <w:rsid w:val="00EC0CCE"/>
    <w:rsid w:val="00EC2DB7"/>
    <w:rsid w:val="00EC3B37"/>
    <w:rsid w:val="00EC3E3D"/>
    <w:rsid w:val="00EC70B1"/>
    <w:rsid w:val="00ED0367"/>
    <w:rsid w:val="00ED2514"/>
    <w:rsid w:val="00ED4D06"/>
    <w:rsid w:val="00ED5B12"/>
    <w:rsid w:val="00ED6F6A"/>
    <w:rsid w:val="00EE00AA"/>
    <w:rsid w:val="00EE2E4A"/>
    <w:rsid w:val="00EF08BB"/>
    <w:rsid w:val="00EF1D89"/>
    <w:rsid w:val="00EF3487"/>
    <w:rsid w:val="00EF7130"/>
    <w:rsid w:val="00F003AA"/>
    <w:rsid w:val="00F106E0"/>
    <w:rsid w:val="00F11BD8"/>
    <w:rsid w:val="00F11E9B"/>
    <w:rsid w:val="00F262AB"/>
    <w:rsid w:val="00F32211"/>
    <w:rsid w:val="00F37029"/>
    <w:rsid w:val="00F40310"/>
    <w:rsid w:val="00F41886"/>
    <w:rsid w:val="00F41A8B"/>
    <w:rsid w:val="00F43331"/>
    <w:rsid w:val="00F457C5"/>
    <w:rsid w:val="00F512CE"/>
    <w:rsid w:val="00F53200"/>
    <w:rsid w:val="00F53AF8"/>
    <w:rsid w:val="00F566D6"/>
    <w:rsid w:val="00F56B00"/>
    <w:rsid w:val="00F60590"/>
    <w:rsid w:val="00F60A5E"/>
    <w:rsid w:val="00F61454"/>
    <w:rsid w:val="00F62853"/>
    <w:rsid w:val="00F64A73"/>
    <w:rsid w:val="00F650B4"/>
    <w:rsid w:val="00F70FB4"/>
    <w:rsid w:val="00F73263"/>
    <w:rsid w:val="00F810AF"/>
    <w:rsid w:val="00F83818"/>
    <w:rsid w:val="00F867E0"/>
    <w:rsid w:val="00F904F7"/>
    <w:rsid w:val="00F90D79"/>
    <w:rsid w:val="00F911AC"/>
    <w:rsid w:val="00F92676"/>
    <w:rsid w:val="00F9281D"/>
    <w:rsid w:val="00F93FC2"/>
    <w:rsid w:val="00FA1818"/>
    <w:rsid w:val="00FA3494"/>
    <w:rsid w:val="00FA3FCE"/>
    <w:rsid w:val="00FA7ECE"/>
    <w:rsid w:val="00FB06BB"/>
    <w:rsid w:val="00FB22DA"/>
    <w:rsid w:val="00FB5BC7"/>
    <w:rsid w:val="00FC3C6F"/>
    <w:rsid w:val="00FD4A6B"/>
    <w:rsid w:val="00FD61ED"/>
    <w:rsid w:val="00FD7877"/>
    <w:rsid w:val="00FE02DA"/>
    <w:rsid w:val="00FE0E32"/>
    <w:rsid w:val="00FE28D8"/>
    <w:rsid w:val="00FE2932"/>
    <w:rsid w:val="00FE4E1E"/>
    <w:rsid w:val="00FF1976"/>
    <w:rsid w:val="00FF6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2F"/>
  </w:style>
  <w:style w:type="paragraph" w:styleId="Ttulo1">
    <w:name w:val="heading 1"/>
    <w:basedOn w:val="Normal"/>
    <w:next w:val="Normal"/>
    <w:link w:val="Ttulo1Char"/>
    <w:uiPriority w:val="9"/>
    <w:qFormat/>
    <w:rsid w:val="000C6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190"/>
    <w:pPr>
      <w:ind w:left="720"/>
      <w:contextualSpacing/>
    </w:pPr>
  </w:style>
  <w:style w:type="paragraph" w:customStyle="1" w:styleId="TitleCover">
    <w:name w:val="Title Cover"/>
    <w:basedOn w:val="Normal"/>
    <w:next w:val="Normal"/>
    <w:rsid w:val="000C6091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C6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6091"/>
  </w:style>
  <w:style w:type="paragraph" w:styleId="Rodap">
    <w:name w:val="footer"/>
    <w:basedOn w:val="Normal"/>
    <w:link w:val="RodapChar"/>
    <w:semiHidden/>
    <w:unhideWhenUsed/>
    <w:rsid w:val="000C6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C6091"/>
  </w:style>
  <w:style w:type="paragraph" w:styleId="Textodebalo">
    <w:name w:val="Balloon Text"/>
    <w:basedOn w:val="Normal"/>
    <w:link w:val="TextodebaloChar"/>
    <w:uiPriority w:val="99"/>
    <w:semiHidden/>
    <w:unhideWhenUsed/>
    <w:rsid w:val="000C6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091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semiHidden/>
    <w:rsid w:val="000C6091"/>
  </w:style>
  <w:style w:type="character" w:customStyle="1" w:styleId="Ttulo1Char">
    <w:name w:val="Título 1 Char"/>
    <w:basedOn w:val="Fontepargpadro"/>
    <w:link w:val="Ttulo1"/>
    <w:uiPriority w:val="9"/>
    <w:rsid w:val="000C6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609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8511E"/>
    <w:pPr>
      <w:spacing w:after="100"/>
    </w:pPr>
  </w:style>
  <w:style w:type="character" w:styleId="Hyperlink">
    <w:name w:val="Hyperlink"/>
    <w:basedOn w:val="Fontepargpadro"/>
    <w:uiPriority w:val="99"/>
    <w:unhideWhenUsed/>
    <w:rsid w:val="009851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A2ED32-AAB7-4B87-A7F7-1CC06D2EF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1291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Michelon</dc:creator>
  <cp:lastModifiedBy>Microsoft</cp:lastModifiedBy>
  <cp:revision>90</cp:revision>
  <dcterms:created xsi:type="dcterms:W3CDTF">2015-11-17T12:13:00Z</dcterms:created>
  <dcterms:modified xsi:type="dcterms:W3CDTF">2015-11-17T22:52:00Z</dcterms:modified>
</cp:coreProperties>
</file>