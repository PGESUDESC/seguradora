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91" w:rsidRDefault="000C6091" w:rsidP="003E631E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 de Requisitos</w:t>
      </w:r>
    </w:p>
    <w:p w:rsidR="000C6091" w:rsidRPr="005A7F7E" w:rsidRDefault="000C6091" w:rsidP="003E631E">
      <w:pPr>
        <w:jc w:val="center"/>
      </w:pPr>
    </w:p>
    <w:p w:rsidR="000C6091" w:rsidRDefault="000C6091" w:rsidP="003E631E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gramStart"/>
      <w:r>
        <w:rPr>
          <w:b w:val="0"/>
          <w:sz w:val="96"/>
          <w:szCs w:val="96"/>
        </w:rPr>
        <w:t>Sistema Seguradora</w:t>
      </w:r>
      <w:proofErr w:type="gramEnd"/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Default="000C6091" w:rsidP="003E631E">
      <w:pPr>
        <w:jc w:val="both"/>
        <w:rPr>
          <w:b/>
          <w:sz w:val="36"/>
        </w:rPr>
      </w:pPr>
    </w:p>
    <w:p w:rsidR="000C6091" w:rsidRPr="000C6091" w:rsidRDefault="000C6091" w:rsidP="003E631E">
      <w:pPr>
        <w:jc w:val="both"/>
        <w:rPr>
          <w:b/>
          <w:sz w:val="36"/>
        </w:rPr>
      </w:pPr>
      <w:r>
        <w:rPr>
          <w:b/>
          <w:sz w:val="36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0C6091" w:rsidTr="0077149B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0C6091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EF1D89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Ricardo </w:t>
            </w:r>
            <w:proofErr w:type="spellStart"/>
            <w:r>
              <w:rPr>
                <w:rFonts w:cs="Arial"/>
              </w:rPr>
              <w:t>Voigt</w:t>
            </w:r>
            <w:proofErr w:type="spellEnd"/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Revisão </w:t>
            </w:r>
            <w:proofErr w:type="gramStart"/>
            <w:r>
              <w:rPr>
                <w:rFonts w:cs="Arial"/>
              </w:rPr>
              <w:t>do Requisitos</w:t>
            </w:r>
            <w:proofErr w:type="gramEnd"/>
          </w:p>
        </w:tc>
      </w:tr>
      <w:tr w:rsidR="00274BCE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274BCE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19/11/2015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544F68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274BCE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BCE" w:rsidRDefault="00274BCE" w:rsidP="003E631E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Alteração de requisitos com base na proposta de prototipação</w:t>
            </w:r>
          </w:p>
        </w:tc>
      </w:tr>
    </w:tbl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Pr="000C6091" w:rsidRDefault="000C6091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3469085"/>
        <w:docPartObj>
          <w:docPartGallery w:val="Table of Contents"/>
          <w:docPartUnique/>
        </w:docPartObj>
      </w:sdtPr>
      <w:sdtContent>
        <w:p w:rsidR="0098511E" w:rsidRPr="0098511E" w:rsidRDefault="0098511E" w:rsidP="003E631E">
          <w:pPr>
            <w:pStyle w:val="CabealhodoSumrio"/>
            <w:jc w:val="both"/>
            <w:rPr>
              <w:color w:val="auto"/>
            </w:rPr>
          </w:pPr>
          <w:r w:rsidRPr="0098511E">
            <w:rPr>
              <w:color w:val="auto"/>
            </w:rPr>
            <w:t>Conteúdo</w:t>
          </w:r>
        </w:p>
        <w:p w:rsidR="0098511E" w:rsidRPr="0098511E" w:rsidRDefault="00796C8F" w:rsidP="003E631E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b/>
              <w:noProof/>
            </w:rPr>
          </w:pPr>
          <w:r w:rsidRPr="0098511E">
            <w:rPr>
              <w:b/>
            </w:rPr>
            <w:fldChar w:fldCharType="begin"/>
          </w:r>
          <w:r w:rsidR="0098511E" w:rsidRPr="0098511E">
            <w:rPr>
              <w:b/>
            </w:rPr>
            <w:instrText xml:space="preserve"> TOC \o "1-3" \h \z \u </w:instrText>
          </w:r>
          <w:r w:rsidRPr="0098511E">
            <w:rPr>
              <w:b/>
            </w:rPr>
            <w:fldChar w:fldCharType="separate"/>
          </w:r>
          <w:hyperlink w:anchor="_Toc435548141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funcionais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_Toc435548141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796C8F" w:rsidP="003E631E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b/>
              <w:noProof/>
            </w:rPr>
          </w:pPr>
          <w:hyperlink w:anchor="_Toc435548142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não-funcionais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_Toc435548142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796C8F" w:rsidP="003E631E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b/>
              <w:noProof/>
            </w:rPr>
          </w:pPr>
          <w:hyperlink w:anchor="_Toc435548143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Regras de negócio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_Toc435548143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Default="00796C8F" w:rsidP="003E631E">
          <w:pPr>
            <w:jc w:val="both"/>
          </w:pPr>
          <w:r w:rsidRPr="0098511E">
            <w:rPr>
              <w:b/>
            </w:rPr>
            <w:fldChar w:fldCharType="end"/>
          </w:r>
        </w:p>
      </w:sdtContent>
    </w:sdt>
    <w:p w:rsidR="000C6091" w:rsidRPr="0098511E" w:rsidRDefault="000C6091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0BC" w:rsidRPr="000C6091" w:rsidRDefault="00DA60BC" w:rsidP="003E63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3E631E">
      <w:pPr>
        <w:pStyle w:val="Ttulo1"/>
        <w:numPr>
          <w:ilvl w:val="0"/>
          <w:numId w:val="28"/>
        </w:numPr>
        <w:jc w:val="both"/>
        <w:rPr>
          <w:rFonts w:ascii="Times New Roman" w:hAnsi="Times New Roman" w:cs="Times New Roman"/>
          <w:color w:val="auto"/>
        </w:rPr>
      </w:pPr>
      <w:bookmarkStart w:id="1" w:name="_Toc435548141"/>
      <w:r w:rsidRPr="0098511E">
        <w:rPr>
          <w:rFonts w:ascii="Times New Roman" w:hAnsi="Times New Roman" w:cs="Times New Roman"/>
          <w:color w:val="auto"/>
        </w:rPr>
        <w:lastRenderedPageBreak/>
        <w:t>Requisitos funcionais</w:t>
      </w:r>
      <w:bookmarkEnd w:id="1"/>
    </w:p>
    <w:p w:rsidR="000C6091" w:rsidRPr="000C6091" w:rsidRDefault="000C6091" w:rsidP="003E631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E957A5" w:rsidRDefault="00E957A5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segurado.</w:t>
      </w:r>
    </w:p>
    <w:p w:rsidR="00E957A5" w:rsidRPr="003F2D04" w:rsidRDefault="00E957A5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objeto de seguro.</w:t>
      </w:r>
    </w:p>
    <w:p w:rsidR="003F2D04" w:rsidRPr="00A47A06" w:rsidRDefault="003F2D04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aditamento/cláusula.</w:t>
      </w:r>
    </w:p>
    <w:p w:rsidR="00A47A06" w:rsidRPr="00992CBE" w:rsidRDefault="00A47A06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A1D">
        <w:rPr>
          <w:rFonts w:ascii="Times New Roman" w:hAnsi="Times New Roman" w:cs="Times New Roman"/>
          <w:sz w:val="24"/>
          <w:szCs w:val="24"/>
        </w:rPr>
        <w:t>cotação.</w:t>
      </w:r>
    </w:p>
    <w:p w:rsidR="00A93B3B" w:rsidRPr="003E475D" w:rsidRDefault="00A93B3B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ocorrência.</w:t>
      </w:r>
    </w:p>
    <w:p w:rsidR="003E475D" w:rsidRPr="00EF1D89" w:rsidRDefault="003E475D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cotação.</w:t>
      </w:r>
    </w:p>
    <w:p w:rsidR="00EF1D89" w:rsidRPr="00EF1D89" w:rsidRDefault="00EF1D89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a visualização de </w:t>
      </w:r>
      <w:r w:rsidR="00544F68">
        <w:rPr>
          <w:rFonts w:ascii="Times New Roman" w:hAnsi="Times New Roman" w:cs="Times New Roman"/>
          <w:sz w:val="24"/>
          <w:szCs w:val="24"/>
        </w:rPr>
        <w:t>apólice</w:t>
      </w:r>
    </w:p>
    <w:p w:rsidR="00EF1D89" w:rsidRPr="00203101" w:rsidRDefault="00EF1D89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ocorrência</w:t>
      </w:r>
    </w:p>
    <w:p w:rsidR="00203101" w:rsidRPr="005F2629" w:rsidRDefault="00203101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emitir aviso sobre vencimento de </w:t>
      </w:r>
      <w:r w:rsidR="00AA5282">
        <w:rPr>
          <w:rFonts w:ascii="Times New Roman" w:hAnsi="Times New Roman" w:cs="Times New Roman"/>
          <w:sz w:val="24"/>
          <w:szCs w:val="24"/>
        </w:rPr>
        <w:t>apólice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629" w:rsidRPr="003D3553" w:rsidRDefault="005F2629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CB7A3D">
        <w:rPr>
          <w:rFonts w:ascii="Times New Roman" w:hAnsi="Times New Roman" w:cs="Times New Roman"/>
          <w:sz w:val="24"/>
          <w:szCs w:val="24"/>
        </w:rPr>
        <w:t xml:space="preserve">manter </w:t>
      </w:r>
      <w:r>
        <w:rPr>
          <w:rFonts w:ascii="Times New Roman" w:hAnsi="Times New Roman" w:cs="Times New Roman"/>
          <w:sz w:val="24"/>
          <w:szCs w:val="24"/>
        </w:rPr>
        <w:t>a configuração de regras para a geração do prêmio base anual de um seguro.</w:t>
      </w:r>
    </w:p>
    <w:p w:rsidR="003D3553" w:rsidRPr="00182A1D" w:rsidRDefault="003D3553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182A1D">
        <w:rPr>
          <w:rFonts w:ascii="Times New Roman" w:hAnsi="Times New Roman" w:cs="Times New Roman"/>
          <w:sz w:val="24"/>
          <w:szCs w:val="24"/>
        </w:rPr>
        <w:t>manter sinistro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A1D" w:rsidRPr="00182A1D" w:rsidRDefault="00182A1D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C55A6D">
        <w:rPr>
          <w:rFonts w:ascii="Times New Roman" w:hAnsi="Times New Roman" w:cs="Times New Roman"/>
          <w:sz w:val="24"/>
          <w:szCs w:val="24"/>
        </w:rPr>
        <w:t>manter</w:t>
      </w:r>
      <w:r>
        <w:rPr>
          <w:rFonts w:ascii="Times New Roman" w:hAnsi="Times New Roman" w:cs="Times New Roman"/>
          <w:sz w:val="24"/>
          <w:szCs w:val="24"/>
        </w:rPr>
        <w:t xml:space="preserve"> apólice.</w:t>
      </w:r>
    </w:p>
    <w:p w:rsidR="00093190" w:rsidRPr="00624733" w:rsidRDefault="00182A1D" w:rsidP="003E631E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gerar renovação de apólice.</w:t>
      </w:r>
    </w:p>
    <w:p w:rsidR="00093190" w:rsidRPr="0098511E" w:rsidRDefault="00093190" w:rsidP="003E631E">
      <w:pPr>
        <w:pStyle w:val="Ttulo1"/>
        <w:numPr>
          <w:ilvl w:val="0"/>
          <w:numId w:val="28"/>
        </w:numPr>
        <w:jc w:val="both"/>
        <w:rPr>
          <w:rFonts w:ascii="Times New Roman" w:hAnsi="Times New Roman" w:cs="Times New Roman"/>
          <w:color w:val="auto"/>
        </w:rPr>
      </w:pPr>
      <w:bookmarkStart w:id="2" w:name="_Toc435548142"/>
      <w:r w:rsidRPr="0098511E">
        <w:rPr>
          <w:rFonts w:ascii="Times New Roman" w:hAnsi="Times New Roman" w:cs="Times New Roman"/>
          <w:color w:val="auto"/>
        </w:rPr>
        <w:t xml:space="preserve">Requisitos </w:t>
      </w:r>
      <w:proofErr w:type="spellStart"/>
      <w:proofErr w:type="gramStart"/>
      <w:r w:rsidRPr="0098511E">
        <w:rPr>
          <w:rFonts w:ascii="Times New Roman" w:hAnsi="Times New Roman" w:cs="Times New Roman"/>
          <w:color w:val="auto"/>
        </w:rPr>
        <w:t>não-funcionais</w:t>
      </w:r>
      <w:bookmarkEnd w:id="2"/>
      <w:proofErr w:type="spellEnd"/>
      <w:proofErr w:type="gramEnd"/>
    </w:p>
    <w:p w:rsidR="000C6091" w:rsidRPr="000C6091" w:rsidRDefault="000C6091" w:rsidP="003E631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203101" w:rsidRDefault="00203101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ser disponibilizado em plataforma WEB.</w:t>
      </w:r>
    </w:p>
    <w:p w:rsidR="00203101" w:rsidRPr="00203101" w:rsidRDefault="00203101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não necessita possuir </w:t>
      </w:r>
      <w:r w:rsidR="00C23A80">
        <w:rPr>
          <w:rFonts w:ascii="Times New Roman" w:hAnsi="Times New Roman" w:cs="Times New Roman"/>
          <w:sz w:val="24"/>
          <w:szCs w:val="24"/>
        </w:rPr>
        <w:t>perfil</w:t>
      </w:r>
      <w:r>
        <w:rPr>
          <w:rFonts w:ascii="Times New Roman" w:hAnsi="Times New Roman" w:cs="Times New Roman"/>
          <w:sz w:val="24"/>
          <w:szCs w:val="24"/>
        </w:rPr>
        <w:t xml:space="preserve"> de usuário.</w:t>
      </w:r>
    </w:p>
    <w:p w:rsidR="00203101" w:rsidRPr="00415AA9" w:rsidRDefault="00203101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possuir integração com a tabela FIPE.</w:t>
      </w:r>
    </w:p>
    <w:p w:rsidR="00415AA9" w:rsidRPr="00C23A80" w:rsidRDefault="00415AA9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desenvolvimento, deve ser utilizado repositório de artefatos de desenvolvimento on-line.</w:t>
      </w:r>
    </w:p>
    <w:p w:rsidR="00C23A80" w:rsidRPr="00203101" w:rsidRDefault="00C23A80" w:rsidP="003E631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acesso ao sistema, deve-se possuir usuário e senha.</w:t>
      </w:r>
    </w:p>
    <w:p w:rsidR="00203101" w:rsidRPr="00203101" w:rsidRDefault="00203101" w:rsidP="003E63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3E631E">
      <w:pPr>
        <w:pStyle w:val="Ttulo1"/>
        <w:numPr>
          <w:ilvl w:val="0"/>
          <w:numId w:val="28"/>
        </w:numPr>
        <w:jc w:val="both"/>
        <w:rPr>
          <w:rFonts w:ascii="Times New Roman" w:hAnsi="Times New Roman" w:cs="Times New Roman"/>
          <w:color w:val="auto"/>
        </w:rPr>
      </w:pPr>
      <w:bookmarkStart w:id="3" w:name="_Toc435548143"/>
      <w:r w:rsidRPr="0098511E">
        <w:rPr>
          <w:rFonts w:ascii="Times New Roman" w:hAnsi="Times New Roman" w:cs="Times New Roman"/>
          <w:color w:val="auto"/>
        </w:rPr>
        <w:t>Regras de negócio</w:t>
      </w:r>
      <w:bookmarkEnd w:id="3"/>
    </w:p>
    <w:p w:rsidR="000C6091" w:rsidRPr="000C6091" w:rsidRDefault="000C6091" w:rsidP="003E631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57A5" w:rsidRPr="00E957A5" w:rsidRDefault="00E957A5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cadastro do segurado deverá existir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57A5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completo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Estado civil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/ CNPJ</w:t>
      </w:r>
    </w:p>
    <w:p w:rsidR="00387132" w:rsidRPr="00387132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387132" w:rsidRPr="00E81958" w:rsidRDefault="00387132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 (fone residencial e celular, e-mail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Pr="00544F68" w:rsidRDefault="00E8195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CNH</w:t>
      </w:r>
    </w:p>
    <w:p w:rsidR="00544F68" w:rsidRPr="00544F68" w:rsidRDefault="00544F6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1º habilitação</w:t>
      </w:r>
    </w:p>
    <w:p w:rsidR="00544F68" w:rsidRPr="00544F68" w:rsidRDefault="00544F6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bônus</w:t>
      </w:r>
    </w:p>
    <w:p w:rsidR="00544F68" w:rsidRPr="00387132" w:rsidRDefault="00544F68" w:rsidP="003E631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Seguradora anterior</w:t>
      </w:r>
    </w:p>
    <w:p w:rsidR="00387132" w:rsidRPr="00387132" w:rsidRDefault="00387132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o objeto de seguro se resume a</w:t>
      </w:r>
      <w:r w:rsidR="00A47A06">
        <w:rPr>
          <w:rFonts w:ascii="Times New Roman" w:hAnsi="Times New Roman" w:cs="Times New Roman"/>
          <w:sz w:val="24"/>
          <w:szCs w:val="24"/>
        </w:rPr>
        <w:t>o tipo</w:t>
      </w:r>
      <w:r>
        <w:rPr>
          <w:rFonts w:ascii="Times New Roman" w:hAnsi="Times New Roman" w:cs="Times New Roman"/>
          <w:sz w:val="24"/>
          <w:szCs w:val="24"/>
        </w:rPr>
        <w:t xml:space="preserve"> automóvel. (RF002)</w:t>
      </w:r>
    </w:p>
    <w:p w:rsidR="00387132" w:rsidRPr="00387132" w:rsidRDefault="00387132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automóvel, serão necessárias as informações (RF002</w:t>
      </w:r>
      <w:r w:rsidR="00B62C1E">
        <w:rPr>
          <w:rFonts w:ascii="Times New Roman" w:hAnsi="Times New Roman" w:cs="Times New Roman"/>
          <w:sz w:val="24"/>
          <w:szCs w:val="24"/>
        </w:rPr>
        <w:t>,</w:t>
      </w:r>
      <w:r w:rsidR="00544F68">
        <w:rPr>
          <w:rFonts w:ascii="Times New Roman" w:hAnsi="Times New Roman" w:cs="Times New Roman"/>
          <w:sz w:val="24"/>
          <w:szCs w:val="24"/>
        </w:rPr>
        <w:t xml:space="preserve"> RF004,</w:t>
      </w:r>
      <w:r w:rsidR="00B62C1E">
        <w:rPr>
          <w:rFonts w:ascii="Times New Roman" w:hAnsi="Times New Roman" w:cs="Times New Roman"/>
          <w:sz w:val="24"/>
          <w:szCs w:val="24"/>
        </w:rPr>
        <w:t xml:space="preserve"> RF0</w:t>
      </w:r>
      <w:r w:rsidR="00544F6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87132" w:rsidRP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FIPE</w:t>
      </w:r>
    </w:p>
    <w:p w:rsidR="00544F68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Marca</w:t>
      </w:r>
      <w:r w:rsidR="00544F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132" w:rsidRDefault="00544F68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87132">
        <w:rPr>
          <w:rFonts w:ascii="Times New Roman" w:hAnsi="Times New Roman" w:cs="Times New Roman"/>
          <w:sz w:val="24"/>
          <w:szCs w:val="24"/>
        </w:rPr>
        <w:t>odelo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</w:t>
      </w:r>
      <w:r w:rsidR="00A47A06">
        <w:rPr>
          <w:rFonts w:ascii="Times New Roman" w:hAnsi="Times New Roman" w:cs="Times New Roman"/>
          <w:sz w:val="24"/>
          <w:szCs w:val="24"/>
        </w:rPr>
        <w:t xml:space="preserve"> (1.0, 1.6, 1.8 </w:t>
      </w:r>
      <w:proofErr w:type="spellStart"/>
      <w:r w:rsidR="00A47A0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47A06">
        <w:rPr>
          <w:rFonts w:ascii="Times New Roman" w:hAnsi="Times New Roman" w:cs="Times New Roman"/>
          <w:sz w:val="24"/>
          <w:szCs w:val="24"/>
        </w:rPr>
        <w:t>)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combustível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portas</w:t>
      </w:r>
    </w:p>
    <w:p w:rsidR="00544F68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Ano de fabricação</w:t>
      </w:r>
    </w:p>
    <w:p w:rsidR="00387132" w:rsidRPr="00387132" w:rsidRDefault="00544F68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87132" w:rsidRPr="00387132">
        <w:rPr>
          <w:rFonts w:ascii="Times New Roman" w:hAnsi="Times New Roman" w:cs="Times New Roman"/>
          <w:sz w:val="24"/>
          <w:szCs w:val="24"/>
        </w:rPr>
        <w:t>odelo</w:t>
      </w:r>
      <w:r w:rsidR="00387132">
        <w:rPr>
          <w:rFonts w:ascii="Times New Roman" w:hAnsi="Times New Roman" w:cs="Times New Roman"/>
          <w:sz w:val="24"/>
          <w:szCs w:val="24"/>
        </w:rPr>
        <w:t xml:space="preserve"> ano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Chassi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passageiros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</w:t>
      </w:r>
      <w:r w:rsidR="003F2D04">
        <w:rPr>
          <w:rFonts w:ascii="Times New Roman" w:hAnsi="Times New Roman" w:cs="Times New Roman"/>
          <w:sz w:val="24"/>
          <w:szCs w:val="24"/>
        </w:rPr>
        <w:t xml:space="preserve"> (RN003)</w:t>
      </w:r>
    </w:p>
    <w:p w:rsidR="00387132" w:rsidRDefault="00387132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 de pernoite</w:t>
      </w:r>
    </w:p>
    <w:p w:rsidR="00E81958" w:rsidRDefault="00E81958" w:rsidP="003E631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RENAVAM</w:t>
      </w:r>
    </w:p>
    <w:p w:rsidR="00387132" w:rsidRDefault="00992CBE" w:rsidP="003E631E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47A06">
        <w:rPr>
          <w:rFonts w:ascii="Times New Roman" w:hAnsi="Times New Roman" w:cs="Times New Roman"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 xml:space="preserve">de categoria </w:t>
      </w:r>
      <w:r w:rsidR="00A47A06">
        <w:rPr>
          <w:rFonts w:ascii="Times New Roman" w:hAnsi="Times New Roman" w:cs="Times New Roman"/>
          <w:sz w:val="24"/>
          <w:szCs w:val="24"/>
        </w:rPr>
        <w:t>de veículo</w:t>
      </w:r>
      <w:r>
        <w:rPr>
          <w:rFonts w:ascii="Times New Roman" w:hAnsi="Times New Roman" w:cs="Times New Roman"/>
          <w:sz w:val="24"/>
          <w:szCs w:val="24"/>
        </w:rPr>
        <w:t xml:space="preserve"> pode ser</w:t>
      </w:r>
      <w:r w:rsidR="00A47A06">
        <w:rPr>
          <w:rFonts w:ascii="Times New Roman" w:hAnsi="Times New Roman" w:cs="Times New Roman"/>
          <w:sz w:val="24"/>
          <w:szCs w:val="24"/>
        </w:rPr>
        <w:t xml:space="preserve">: </w:t>
      </w:r>
      <w:r w:rsidR="00A47A06" w:rsidRPr="00A47A06">
        <w:rPr>
          <w:rFonts w:ascii="Times New Roman" w:hAnsi="Times New Roman" w:cs="Times New Roman"/>
          <w:sz w:val="24"/>
          <w:szCs w:val="24"/>
        </w:rPr>
        <w:t>passageiros, transporte público ou transporte de cargas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(RF002</w:t>
      </w:r>
      <w:r w:rsidR="00CB7A3D">
        <w:rPr>
          <w:rFonts w:ascii="Times New Roman" w:hAnsi="Times New Roman" w:cs="Times New Roman"/>
          <w:sz w:val="24"/>
          <w:szCs w:val="24"/>
        </w:rPr>
        <w:t xml:space="preserve">, </w:t>
      </w:r>
      <w:r w:rsidR="00B62C1E">
        <w:rPr>
          <w:rFonts w:ascii="Times New Roman" w:hAnsi="Times New Roman" w:cs="Times New Roman"/>
          <w:sz w:val="24"/>
          <w:szCs w:val="24"/>
        </w:rPr>
        <w:t>RF0</w:t>
      </w:r>
      <w:r w:rsidR="00CB7A3D">
        <w:rPr>
          <w:rFonts w:ascii="Times New Roman" w:hAnsi="Times New Roman" w:cs="Times New Roman"/>
          <w:sz w:val="24"/>
          <w:szCs w:val="24"/>
        </w:rPr>
        <w:t>10</w:t>
      </w:r>
      <w:r w:rsidR="00A47A06">
        <w:rPr>
          <w:rFonts w:ascii="Times New Roman" w:hAnsi="Times New Roman" w:cs="Times New Roman"/>
          <w:sz w:val="24"/>
          <w:szCs w:val="24"/>
        </w:rPr>
        <w:t>).</w:t>
      </w:r>
    </w:p>
    <w:p w:rsidR="003F2D04" w:rsidRDefault="007407E4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aditamento/cláusula deve possuir (RF003</w:t>
      </w:r>
      <w:r w:rsidR="00B62C1E">
        <w:rPr>
          <w:rFonts w:ascii="Times New Roman" w:hAnsi="Times New Roman" w:cs="Times New Roman"/>
          <w:sz w:val="24"/>
          <w:szCs w:val="24"/>
        </w:rPr>
        <w:t>, RF0</w:t>
      </w:r>
      <w:r w:rsidR="00C55A6D">
        <w:rPr>
          <w:rFonts w:ascii="Times New Roman" w:hAnsi="Times New Roman" w:cs="Times New Roman"/>
          <w:sz w:val="24"/>
          <w:szCs w:val="24"/>
        </w:rPr>
        <w:t>10, F014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407E4" w:rsidRDefault="007407E4" w:rsidP="003E631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7407E4" w:rsidRDefault="007407E4" w:rsidP="003E631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(para impressão na cotação e contrato)</w:t>
      </w:r>
    </w:p>
    <w:p w:rsidR="00544F68" w:rsidRDefault="00544F68" w:rsidP="003E631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 (RN029)</w:t>
      </w:r>
    </w:p>
    <w:p w:rsidR="00A47A06" w:rsidRDefault="00A47A06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de seguro possuirá duas fases (R</w:t>
      </w:r>
      <w:r w:rsidR="003F2D04">
        <w:rPr>
          <w:rFonts w:ascii="Times New Roman" w:hAnsi="Times New Roman" w:cs="Times New Roman"/>
          <w:sz w:val="24"/>
          <w:szCs w:val="24"/>
        </w:rPr>
        <w:t>F004</w:t>
      </w:r>
      <w:r w:rsidR="00C55A6D">
        <w:rPr>
          <w:rFonts w:ascii="Times New Roman" w:hAnsi="Times New Roman" w:cs="Times New Roman"/>
          <w:sz w:val="24"/>
          <w:szCs w:val="24"/>
        </w:rPr>
        <w:t>, RF12, RF013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A47A06" w:rsidRDefault="00A47A06" w:rsidP="003E631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Cotação: primeira fase que consiste em uma proposta de seguro;</w:t>
      </w:r>
    </w:p>
    <w:p w:rsidR="00A47A06" w:rsidRDefault="00E167CC" w:rsidP="003E631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Apólice</w:t>
      </w:r>
      <w:r w:rsidR="00A47A06">
        <w:rPr>
          <w:rFonts w:ascii="Times New Roman" w:hAnsi="Times New Roman" w:cs="Times New Roman"/>
          <w:sz w:val="24"/>
          <w:szCs w:val="24"/>
        </w:rPr>
        <w:t>: a par</w:t>
      </w:r>
      <w:r>
        <w:rPr>
          <w:rFonts w:ascii="Times New Roman" w:hAnsi="Times New Roman" w:cs="Times New Roman"/>
          <w:sz w:val="24"/>
          <w:szCs w:val="24"/>
        </w:rPr>
        <w:t>tir da cotação aceita, gera-se a apólice</w:t>
      </w:r>
      <w:r w:rsidR="00A47A06">
        <w:rPr>
          <w:rFonts w:ascii="Times New Roman" w:hAnsi="Times New Roman" w:cs="Times New Roman"/>
          <w:sz w:val="24"/>
          <w:szCs w:val="24"/>
        </w:rPr>
        <w:t>.</w:t>
      </w:r>
    </w:p>
    <w:p w:rsidR="000C72EC" w:rsidRPr="000C72EC" w:rsidRDefault="000C72EC" w:rsidP="003E6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Obrigatoriamente, um</w:t>
      </w:r>
      <w:r w:rsidR="00E167CC">
        <w:rPr>
          <w:rFonts w:ascii="Times New Roman" w:hAnsi="Times New Roman" w:cs="Times New Roman"/>
          <w:sz w:val="24"/>
          <w:szCs w:val="24"/>
        </w:rPr>
        <w:t>a apólice</w:t>
      </w:r>
      <w:r>
        <w:rPr>
          <w:rFonts w:ascii="Times New Roman" w:hAnsi="Times New Roman" w:cs="Times New Roman"/>
          <w:sz w:val="24"/>
          <w:szCs w:val="24"/>
        </w:rPr>
        <w:t xml:space="preserve"> é gerad</w:t>
      </w:r>
      <w:r w:rsidR="00E167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partir de uma cotação</w:t>
      </w:r>
      <w:r w:rsidR="00F43331">
        <w:rPr>
          <w:rFonts w:ascii="Times New Roman" w:hAnsi="Times New Roman" w:cs="Times New Roman"/>
          <w:sz w:val="24"/>
          <w:szCs w:val="24"/>
        </w:rPr>
        <w:t xml:space="preserve"> aceita pelo cliente</w:t>
      </w:r>
      <w:r>
        <w:rPr>
          <w:rFonts w:ascii="Times New Roman" w:hAnsi="Times New Roman" w:cs="Times New Roman"/>
          <w:sz w:val="24"/>
          <w:szCs w:val="24"/>
        </w:rPr>
        <w:t xml:space="preserve">, o contrário não </w:t>
      </w:r>
      <w:r w:rsidR="00B62C1E">
        <w:rPr>
          <w:rFonts w:ascii="Times New Roman" w:hAnsi="Times New Roman" w:cs="Times New Roman"/>
          <w:sz w:val="24"/>
          <w:szCs w:val="24"/>
        </w:rPr>
        <w:t>é</w:t>
      </w:r>
      <w:r w:rsidR="00EF1D89">
        <w:rPr>
          <w:rFonts w:ascii="Times New Roman" w:hAnsi="Times New Roman" w:cs="Times New Roman"/>
          <w:sz w:val="24"/>
          <w:szCs w:val="24"/>
        </w:rPr>
        <w:t xml:space="preserve"> verdadeiro. No ato em que o cliente sinaliza por e-mail, telefone, pessoalmente ao corretor que aprovou </w:t>
      </w:r>
      <w:r w:rsidR="00E167CC">
        <w:rPr>
          <w:rFonts w:ascii="Times New Roman" w:hAnsi="Times New Roman" w:cs="Times New Roman"/>
          <w:sz w:val="24"/>
          <w:szCs w:val="24"/>
        </w:rPr>
        <w:t>a cotação</w:t>
      </w:r>
      <w:r w:rsidR="00EF1D89">
        <w:rPr>
          <w:rFonts w:ascii="Times New Roman" w:hAnsi="Times New Roman" w:cs="Times New Roman"/>
          <w:sz w:val="24"/>
          <w:szCs w:val="24"/>
        </w:rPr>
        <w:t xml:space="preserve">, </w:t>
      </w:r>
      <w:r w:rsidR="00C55A6D">
        <w:rPr>
          <w:rFonts w:ascii="Times New Roman" w:hAnsi="Times New Roman" w:cs="Times New Roman"/>
          <w:sz w:val="24"/>
          <w:szCs w:val="24"/>
        </w:rPr>
        <w:t>é gerada a apólice</w:t>
      </w:r>
      <w:r w:rsidR="00EF1D89">
        <w:rPr>
          <w:rFonts w:ascii="Times New Roman" w:hAnsi="Times New Roman" w:cs="Times New Roman"/>
          <w:sz w:val="24"/>
          <w:szCs w:val="24"/>
        </w:rPr>
        <w:t xml:space="preserve">. Ao ser pago pelo cliente </w:t>
      </w:r>
      <w:r w:rsidR="00E167CC">
        <w:rPr>
          <w:rFonts w:ascii="Times New Roman" w:hAnsi="Times New Roman" w:cs="Times New Roman"/>
          <w:sz w:val="24"/>
          <w:szCs w:val="24"/>
        </w:rPr>
        <w:t>a apólice</w:t>
      </w:r>
      <w:r w:rsidR="00EF1D89">
        <w:rPr>
          <w:rFonts w:ascii="Times New Roman" w:hAnsi="Times New Roman" w:cs="Times New Roman"/>
          <w:sz w:val="24"/>
          <w:szCs w:val="24"/>
        </w:rPr>
        <w:t xml:space="preserve"> </w:t>
      </w:r>
      <w:r w:rsidR="00B7428C">
        <w:rPr>
          <w:rFonts w:ascii="Times New Roman" w:hAnsi="Times New Roman" w:cs="Times New Roman"/>
          <w:sz w:val="24"/>
          <w:szCs w:val="24"/>
        </w:rPr>
        <w:t>passa a ter vigência.</w:t>
      </w:r>
    </w:p>
    <w:p w:rsidR="00387132" w:rsidRDefault="00A47A06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cotação serão necessárias as informações</w:t>
      </w:r>
      <w:r w:rsidR="003F2D04">
        <w:rPr>
          <w:rFonts w:ascii="Times New Roman" w:hAnsi="Times New Roman" w:cs="Times New Roman"/>
          <w:sz w:val="24"/>
          <w:szCs w:val="24"/>
        </w:rPr>
        <w:t xml:space="preserve"> (RF004</w:t>
      </w:r>
      <w:r w:rsidR="00E167CC">
        <w:rPr>
          <w:rFonts w:ascii="Times New Roman" w:hAnsi="Times New Roman" w:cs="Times New Roman"/>
          <w:sz w:val="24"/>
          <w:szCs w:val="24"/>
        </w:rPr>
        <w:t>, RF01</w:t>
      </w:r>
      <w:r w:rsidR="00CB7A3D">
        <w:rPr>
          <w:rFonts w:ascii="Times New Roman" w:hAnsi="Times New Roman" w:cs="Times New Roman"/>
          <w:sz w:val="24"/>
          <w:szCs w:val="24"/>
        </w:rPr>
        <w:t>0</w:t>
      </w:r>
      <w:r w:rsidR="00B82218">
        <w:rPr>
          <w:rFonts w:ascii="Times New Roman" w:hAnsi="Times New Roman" w:cs="Times New Roman"/>
          <w:sz w:val="24"/>
          <w:szCs w:val="24"/>
        </w:rPr>
        <w:t>, RF</w:t>
      </w:r>
      <w:r w:rsidR="00C55A6D">
        <w:rPr>
          <w:rFonts w:ascii="Times New Roman" w:hAnsi="Times New Roman" w:cs="Times New Roman"/>
          <w:sz w:val="24"/>
          <w:szCs w:val="24"/>
        </w:rPr>
        <w:t>014</w:t>
      </w:r>
      <w:r w:rsidR="003F2D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7A06" w:rsidRDefault="00A47A06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único definido pela seguradora;</w:t>
      </w:r>
    </w:p>
    <w:p w:rsidR="00F43331" w:rsidRDefault="00992CBE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Modalidade</w:t>
      </w:r>
      <w:r w:rsidR="00F43331">
        <w:rPr>
          <w:rFonts w:ascii="Times New Roman" w:hAnsi="Times New Roman" w:cs="Times New Roman"/>
          <w:sz w:val="24"/>
          <w:szCs w:val="24"/>
        </w:rPr>
        <w:t xml:space="preserve"> </w:t>
      </w:r>
      <w:r w:rsidR="00B71A94">
        <w:rPr>
          <w:rFonts w:ascii="Times New Roman" w:hAnsi="Times New Roman" w:cs="Times New Roman"/>
          <w:sz w:val="24"/>
          <w:szCs w:val="24"/>
        </w:rPr>
        <w:t>(seguro total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r w:rsidR="00B71A94">
        <w:rPr>
          <w:rFonts w:ascii="Times New Roman" w:hAnsi="Times New Roman" w:cs="Times New Roman"/>
          <w:sz w:val="24"/>
          <w:szCs w:val="24"/>
        </w:rPr>
        <w:t xml:space="preserve"> seguro contra terceiros)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Vigência (data inicial e final)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A06" w:rsidRDefault="00A47A06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Segurado (</w:t>
      </w:r>
      <w:r w:rsidR="003F2D04">
        <w:rPr>
          <w:rFonts w:ascii="Times New Roman" w:hAnsi="Times New Roman" w:cs="Times New Roman"/>
          <w:sz w:val="24"/>
          <w:szCs w:val="24"/>
        </w:rPr>
        <w:t>RN001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47A06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corretor (nome, nome fantasia da empresa, contato (telefone e e-mail), endereço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167CC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CC">
        <w:rPr>
          <w:rFonts w:ascii="Times New Roman" w:hAnsi="Times New Roman" w:cs="Times New Roman"/>
          <w:sz w:val="24"/>
          <w:szCs w:val="24"/>
        </w:rPr>
        <w:t>Prêmio base anual</w:t>
      </w:r>
      <w:r w:rsidR="00E81958" w:rsidRPr="00E167CC">
        <w:rPr>
          <w:rFonts w:ascii="Times New Roman" w:hAnsi="Times New Roman" w:cs="Times New Roman"/>
          <w:sz w:val="24"/>
          <w:szCs w:val="24"/>
        </w:rPr>
        <w:t xml:space="preserve"> (valor a pagar pela proposta)</w:t>
      </w:r>
      <w:r w:rsidR="00E167CC" w:rsidRP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7CC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CC">
        <w:rPr>
          <w:rFonts w:ascii="Times New Roman" w:hAnsi="Times New Roman" w:cs="Times New Roman"/>
          <w:sz w:val="24"/>
          <w:szCs w:val="24"/>
        </w:rPr>
        <w:t>Forma de pagamento (periodicidade, tipo (cartão de crédito, débito automático, cheque, carnê), número de parcelas e valor de cada parcela</w:t>
      </w:r>
      <w:proofErr w:type="gramStart"/>
      <w:r w:rsidRPr="00E167C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167CC" w:rsidRP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Pr="00E167CC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CC">
        <w:rPr>
          <w:rFonts w:ascii="Times New Roman" w:hAnsi="Times New Roman" w:cs="Times New Roman"/>
          <w:sz w:val="24"/>
          <w:szCs w:val="24"/>
        </w:rPr>
        <w:t>Dados do objeto de seguro (RN003</w:t>
      </w:r>
      <w:r w:rsidR="00E167CC" w:rsidRPr="00E167CC">
        <w:rPr>
          <w:rFonts w:ascii="Times New Roman" w:hAnsi="Times New Roman" w:cs="Times New Roman"/>
          <w:sz w:val="24"/>
          <w:szCs w:val="24"/>
        </w:rPr>
        <w:t>, RF002</w:t>
      </w:r>
      <w:proofErr w:type="gramStart"/>
      <w:r w:rsidRPr="00E167C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Listagem </w:t>
      </w:r>
      <w:r w:rsidR="007407E4">
        <w:rPr>
          <w:rFonts w:ascii="Times New Roman" w:hAnsi="Times New Roman" w:cs="Times New Roman"/>
          <w:sz w:val="24"/>
          <w:szCs w:val="24"/>
        </w:rPr>
        <w:t xml:space="preserve">do valor </w:t>
      </w:r>
      <w:r>
        <w:rPr>
          <w:rFonts w:ascii="Times New Roman" w:hAnsi="Times New Roman" w:cs="Times New Roman"/>
          <w:sz w:val="24"/>
          <w:szCs w:val="24"/>
        </w:rPr>
        <w:t>de aditamentos/cláusulas contratadas (</w:t>
      </w:r>
      <w:r w:rsidR="00CB7A3D">
        <w:rPr>
          <w:rFonts w:ascii="Times New Roman" w:hAnsi="Times New Roman" w:cs="Times New Roman"/>
          <w:sz w:val="24"/>
          <w:szCs w:val="24"/>
        </w:rPr>
        <w:t>RF003, RN005, RN0010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7407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de Franquia</w:t>
      </w:r>
      <w:r w:rsidR="00E167CC">
        <w:rPr>
          <w:rFonts w:ascii="Times New Roman" w:hAnsi="Times New Roman" w:cs="Times New Roman"/>
          <w:sz w:val="24"/>
          <w:szCs w:val="24"/>
        </w:rPr>
        <w:t xml:space="preserve"> (RN008</w:t>
      </w:r>
      <w:r w:rsidR="00E81958">
        <w:rPr>
          <w:rFonts w:ascii="Times New Roman" w:hAnsi="Times New Roman" w:cs="Times New Roman"/>
          <w:sz w:val="24"/>
          <w:szCs w:val="24"/>
        </w:rPr>
        <w:t>)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Bônus do segurado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</w:t>
      </w:r>
      <w:r w:rsidR="00E167CC">
        <w:rPr>
          <w:rFonts w:ascii="Times New Roman" w:hAnsi="Times New Roman" w:cs="Times New Roman"/>
          <w:sz w:val="24"/>
          <w:szCs w:val="24"/>
        </w:rPr>
        <w:t>9</w:t>
      </w:r>
      <w:r w:rsidR="00E81958">
        <w:rPr>
          <w:rFonts w:ascii="Times New Roman" w:hAnsi="Times New Roman" w:cs="Times New Roman"/>
          <w:sz w:val="24"/>
          <w:szCs w:val="24"/>
        </w:rPr>
        <w:t>)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de coeficiente</w:t>
      </w:r>
      <w:r w:rsidR="00E81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de desconto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D04" w:rsidRDefault="003F2D0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condutor (</w:t>
      </w:r>
      <w:r w:rsidR="00E81958">
        <w:rPr>
          <w:rFonts w:ascii="Times New Roman" w:hAnsi="Times New Roman" w:cs="Times New Roman"/>
          <w:sz w:val="24"/>
          <w:szCs w:val="24"/>
        </w:rPr>
        <w:t xml:space="preserve">mesmas informações do RN001 mais o tipo de vínculo com o segurado (cônjuge, filho, empregado, </w:t>
      </w:r>
      <w:proofErr w:type="spellStart"/>
      <w:r w:rsidR="00E8195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81958"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Proprietário do veículo (mesmos dados do principal condutor)</w:t>
      </w:r>
      <w:r w:rsidR="00D55CFB">
        <w:rPr>
          <w:rFonts w:ascii="Times New Roman" w:hAnsi="Times New Roman" w:cs="Times New Roman"/>
          <w:sz w:val="24"/>
          <w:szCs w:val="24"/>
        </w:rPr>
        <w:t>. Um proprietário não necessariamente pode ser o segurado ou o condutor principal.</w:t>
      </w:r>
      <w:r w:rsid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Garagem (local de pernoite do veículo)</w:t>
      </w:r>
      <w:r w:rsid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094" w:rsidRDefault="005B609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(pessoal, terceiros, etc. Poderá ter mais de uma opção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16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094" w:rsidRDefault="005B6094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uso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passeio, a trabalho, colégio, faculdade, etc. Poderá possuir mais de uma opção)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 (campo descritivo</w:t>
      </w:r>
      <w:r w:rsidR="007407E4">
        <w:rPr>
          <w:rFonts w:ascii="Times New Roman" w:hAnsi="Times New Roman" w:cs="Times New Roman"/>
          <w:sz w:val="24"/>
          <w:szCs w:val="24"/>
        </w:rPr>
        <w:t xml:space="preserve"> para informações sobre vistorias e avarias do automóvel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1958" w:rsidRDefault="00E81958" w:rsidP="003E631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gerais (sobre validade, tipo, órgão superior, etc.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da franquia deve ser passível de alteração. Por padrão, deve possuir inicialmente o valor de 3,5% sobre o valor do veículo na tabela FIPE (RF004</w:t>
      </w:r>
      <w:r w:rsidR="00CB7A3D">
        <w:rPr>
          <w:rFonts w:ascii="Times New Roman" w:hAnsi="Times New Roman" w:cs="Times New Roman"/>
          <w:sz w:val="24"/>
          <w:szCs w:val="24"/>
        </w:rPr>
        <w:t>, RF010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81958" w:rsidRDefault="00E8195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bônus do segurado é calculado a partir da última contratação de seguro efetuada e da ocorrência ou não de sinistro (RF004).</w:t>
      </w:r>
    </w:p>
    <w:p w:rsidR="00E81958" w:rsidRDefault="00E8195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percentual de coeficiente corresponde ao percentual de comissão do corretor sobre o valor do prêmio base anual (RF004).</w:t>
      </w:r>
    </w:p>
    <w:p w:rsidR="007407E4" w:rsidRDefault="007407E4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valor do aditamento/cláusula é calculado sobre o valor do veículo na tabela FIPE </w:t>
      </w:r>
      <w:r w:rsidR="005C5625">
        <w:rPr>
          <w:rFonts w:ascii="Times New Roman" w:hAnsi="Times New Roman" w:cs="Times New Roman"/>
          <w:sz w:val="24"/>
          <w:szCs w:val="24"/>
        </w:rPr>
        <w:t>e é vinculado a todos ou a um tipo específico de automóvel</w:t>
      </w:r>
      <w:r w:rsidR="003E631E">
        <w:rPr>
          <w:rFonts w:ascii="Times New Roman" w:hAnsi="Times New Roman" w:cs="Times New Roman"/>
          <w:sz w:val="24"/>
          <w:szCs w:val="24"/>
        </w:rPr>
        <w:t xml:space="preserve"> (restrições)</w:t>
      </w:r>
      <w:r w:rsidR="005C5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(RF003, RF004</w:t>
      </w:r>
      <w:r w:rsidR="00B62C1E">
        <w:rPr>
          <w:rFonts w:ascii="Times New Roman" w:hAnsi="Times New Roman" w:cs="Times New Roman"/>
          <w:sz w:val="24"/>
          <w:szCs w:val="24"/>
        </w:rPr>
        <w:t>, RF0</w:t>
      </w:r>
      <w:r w:rsidR="00CB7A3D">
        <w:rPr>
          <w:rFonts w:ascii="Times New Roman" w:hAnsi="Times New Roman" w:cs="Times New Roman"/>
          <w:sz w:val="24"/>
          <w:szCs w:val="24"/>
        </w:rPr>
        <w:t>10</w:t>
      </w:r>
      <w:r w:rsidR="003E631E">
        <w:rPr>
          <w:rFonts w:ascii="Times New Roman" w:hAnsi="Times New Roman" w:cs="Times New Roman"/>
          <w:sz w:val="24"/>
          <w:szCs w:val="24"/>
        </w:rPr>
        <w:t>, RN30, RN31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5625">
        <w:rPr>
          <w:rFonts w:ascii="Times New Roman" w:hAnsi="Times New Roman" w:cs="Times New Roman"/>
          <w:sz w:val="24"/>
          <w:szCs w:val="24"/>
        </w:rPr>
        <w:t>.</w:t>
      </w:r>
    </w:p>
    <w:p w:rsidR="003E475D" w:rsidRDefault="003E475D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aditamento/cláusula é opcional (RF003, RF004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53AFC" w:rsidRDefault="00953AFC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formação do prêmio base anual, deve ser considerado</w:t>
      </w:r>
      <w:r w:rsidR="00055C3B">
        <w:rPr>
          <w:rFonts w:ascii="Times New Roman" w:hAnsi="Times New Roman" w:cs="Times New Roman"/>
          <w:sz w:val="24"/>
          <w:szCs w:val="24"/>
        </w:rPr>
        <w:t xml:space="preserve"> (RF004)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3AFC" w:rsidRDefault="00953AFC" w:rsidP="003E631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veículo na tabela FIPE</w:t>
      </w:r>
    </w:p>
    <w:p w:rsidR="00953AFC" w:rsidRDefault="00953AFC" w:rsidP="003E631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aumenta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percentual de aditamentos/cláusulas selecionadas, </w:t>
      </w:r>
      <w:r w:rsidR="00E167CC">
        <w:rPr>
          <w:rFonts w:ascii="Times New Roman" w:hAnsi="Times New Roman" w:cs="Times New Roman"/>
          <w:sz w:val="24"/>
          <w:szCs w:val="24"/>
        </w:rPr>
        <w:t>número de sinistros ocorridos, existência de regras configuradas pelo corretor</w:t>
      </w:r>
    </w:p>
    <w:p w:rsidR="00953AFC" w:rsidRDefault="00953AFC" w:rsidP="003E631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diminui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bônus do segurado</w:t>
      </w:r>
      <w:r w:rsidR="00B71A94">
        <w:rPr>
          <w:rFonts w:ascii="Times New Roman" w:hAnsi="Times New Roman" w:cs="Times New Roman"/>
          <w:sz w:val="24"/>
          <w:szCs w:val="24"/>
        </w:rPr>
        <w:t>, desconto efetuado (pagamento a vista</w:t>
      </w:r>
      <w:r w:rsidR="00537461">
        <w:rPr>
          <w:rFonts w:ascii="Times New Roman" w:hAnsi="Times New Roman" w:cs="Times New Roman"/>
          <w:sz w:val="24"/>
          <w:szCs w:val="24"/>
        </w:rPr>
        <w:t>, etc.</w:t>
      </w:r>
      <w:r w:rsidR="00B71A94">
        <w:rPr>
          <w:rFonts w:ascii="Times New Roman" w:hAnsi="Times New Roman" w:cs="Times New Roman"/>
          <w:sz w:val="24"/>
          <w:szCs w:val="24"/>
        </w:rPr>
        <w:t>)</w:t>
      </w:r>
    </w:p>
    <w:p w:rsidR="00045E3F" w:rsidRDefault="00A93B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corretor poderá configurar de forma manual o percentual de comissão sobre o seguro</w:t>
      </w:r>
      <w:r w:rsidR="00537461">
        <w:rPr>
          <w:rFonts w:ascii="Times New Roman" w:hAnsi="Times New Roman" w:cs="Times New Roman"/>
          <w:sz w:val="24"/>
          <w:szCs w:val="24"/>
        </w:rPr>
        <w:t xml:space="preserve"> a cada cotação</w:t>
      </w:r>
      <w:r>
        <w:rPr>
          <w:rFonts w:ascii="Times New Roman" w:hAnsi="Times New Roman" w:cs="Times New Roman"/>
          <w:sz w:val="24"/>
          <w:szCs w:val="24"/>
        </w:rPr>
        <w:t xml:space="preserve"> (coeficiente)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 w:rsidR="003E631E">
        <w:rPr>
          <w:rFonts w:ascii="Times New Roman" w:hAnsi="Times New Roman" w:cs="Times New Roman"/>
          <w:sz w:val="24"/>
          <w:szCs w:val="24"/>
        </w:rPr>
        <w:t>, RN010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93B3B" w:rsidRDefault="00A93B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cotação, por padrão, terá a validade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dias, podendo ser configurada (RF004</w:t>
      </w:r>
      <w:r w:rsidR="00C55A6D">
        <w:rPr>
          <w:rFonts w:ascii="Times New Roman" w:hAnsi="Times New Roman" w:cs="Times New Roman"/>
          <w:sz w:val="24"/>
          <w:szCs w:val="24"/>
        </w:rPr>
        <w:t>, RF010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93B3B" w:rsidRDefault="00A93B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ocorrência serão necessárias as informações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(RF006)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3B3B" w:rsidRPr="00AF15BD" w:rsidRDefault="00A93B3B" w:rsidP="003E631E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A93B3B" w:rsidRDefault="00A93B3B" w:rsidP="003E631E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contrato</w:t>
      </w:r>
    </w:p>
    <w:p w:rsidR="00B7428C" w:rsidRDefault="00B7428C" w:rsidP="003E631E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Ocorrência</w:t>
      </w:r>
    </w:p>
    <w:p w:rsidR="00A93B3B" w:rsidRDefault="003E475D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visualização de cotação</w:t>
      </w:r>
      <w:r w:rsidR="003735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contrato e ocorrência</w:t>
      </w:r>
      <w:r w:rsidR="00373519">
        <w:rPr>
          <w:rFonts w:ascii="Times New Roman" w:hAnsi="Times New Roman" w:cs="Times New Roman"/>
          <w:sz w:val="24"/>
          <w:szCs w:val="24"/>
        </w:rPr>
        <w:t>, em forma de relatório,</w:t>
      </w:r>
      <w:r>
        <w:rPr>
          <w:rFonts w:ascii="Times New Roman" w:hAnsi="Times New Roman" w:cs="Times New Roman"/>
          <w:sz w:val="24"/>
          <w:szCs w:val="24"/>
        </w:rPr>
        <w:t xml:space="preserve"> deve ser possibilitada das seguintes formas</w:t>
      </w:r>
      <w:r w:rsidR="00C55A6D">
        <w:rPr>
          <w:rFonts w:ascii="Times New Roman" w:hAnsi="Times New Roman" w:cs="Times New Roman"/>
          <w:sz w:val="24"/>
          <w:szCs w:val="24"/>
        </w:rPr>
        <w:t xml:space="preserve"> (RF006</w:t>
      </w:r>
      <w:r w:rsidR="00E167CC">
        <w:rPr>
          <w:rFonts w:ascii="Times New Roman" w:hAnsi="Times New Roman" w:cs="Times New Roman"/>
          <w:sz w:val="24"/>
          <w:szCs w:val="24"/>
        </w:rPr>
        <w:t>, RF00</w:t>
      </w:r>
      <w:r w:rsidR="00C55A6D">
        <w:rPr>
          <w:rFonts w:ascii="Times New Roman" w:hAnsi="Times New Roman" w:cs="Times New Roman"/>
          <w:sz w:val="24"/>
          <w:szCs w:val="24"/>
        </w:rPr>
        <w:t>7</w:t>
      </w:r>
      <w:r w:rsidR="00E167CC">
        <w:rPr>
          <w:rFonts w:ascii="Times New Roman" w:hAnsi="Times New Roman" w:cs="Times New Roman"/>
          <w:sz w:val="24"/>
          <w:szCs w:val="24"/>
        </w:rPr>
        <w:t>, RF00</w:t>
      </w:r>
      <w:r w:rsidR="00C55A6D">
        <w:rPr>
          <w:rFonts w:ascii="Times New Roman" w:hAnsi="Times New Roman" w:cs="Times New Roman"/>
          <w:sz w:val="24"/>
          <w:szCs w:val="24"/>
        </w:rPr>
        <w:t>8</w:t>
      </w:r>
      <w:r w:rsidR="002031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segurado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contrato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individual (contrato ou cotação ou ocorrência)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combinada (contrato + cotação + ocorrências)</w:t>
      </w:r>
    </w:p>
    <w:p w:rsidR="003E475D" w:rsidRDefault="003E475D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CEP</w:t>
      </w:r>
    </w:p>
    <w:p w:rsidR="00373519" w:rsidRDefault="00373519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todos os segurados</w:t>
      </w:r>
    </w:p>
    <w:p w:rsidR="00373519" w:rsidRDefault="00373519" w:rsidP="003E631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todos os contratos</w:t>
      </w:r>
    </w:p>
    <w:p w:rsidR="003E475D" w:rsidRDefault="00203101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aviso de vencimento de contrato deve ser emitido a cada</w:t>
      </w:r>
      <w:r w:rsidR="00E167CC">
        <w:rPr>
          <w:rFonts w:ascii="Times New Roman" w:hAnsi="Times New Roman" w:cs="Times New Roman"/>
          <w:sz w:val="24"/>
          <w:szCs w:val="24"/>
        </w:rPr>
        <w:t xml:space="preserve"> (RF0</w:t>
      </w:r>
      <w:r w:rsidR="00C55A6D">
        <w:rPr>
          <w:rFonts w:ascii="Times New Roman" w:hAnsi="Times New Roman" w:cs="Times New Roman"/>
          <w:sz w:val="24"/>
          <w:szCs w:val="24"/>
        </w:rPr>
        <w:t>09</w:t>
      </w:r>
      <w:r w:rsidR="00E16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101" w:rsidRDefault="00203101" w:rsidP="003E631E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Início de cada semana, caso a data de final de vigência esteja no referido </w:t>
      </w:r>
      <w:proofErr w:type="gramStart"/>
      <w:r>
        <w:rPr>
          <w:rFonts w:ascii="Times New Roman" w:hAnsi="Times New Roman" w:cs="Times New Roman"/>
          <w:sz w:val="24"/>
          <w:szCs w:val="24"/>
        </w:rPr>
        <w:t>período</w:t>
      </w:r>
      <w:proofErr w:type="gramEnd"/>
    </w:p>
    <w:p w:rsidR="00203101" w:rsidRPr="00203101" w:rsidRDefault="00203101" w:rsidP="003E631E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de cada mês, caso a data de final de vigência esteja no referido período.</w:t>
      </w:r>
    </w:p>
    <w:p w:rsidR="00203101" w:rsidRDefault="00E167CC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período de vigência de uma apólice (seguro) </w:t>
      </w:r>
      <w:r w:rsidR="00537461">
        <w:rPr>
          <w:rFonts w:ascii="Times New Roman" w:hAnsi="Times New Roman" w:cs="Times New Roman"/>
          <w:sz w:val="24"/>
          <w:szCs w:val="24"/>
        </w:rPr>
        <w:t xml:space="preserve">é de </w:t>
      </w:r>
      <w:proofErr w:type="gramStart"/>
      <w:r w:rsidR="0053746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37461">
        <w:rPr>
          <w:rFonts w:ascii="Times New Roman" w:hAnsi="Times New Roman" w:cs="Times New Roman"/>
          <w:sz w:val="24"/>
          <w:szCs w:val="24"/>
        </w:rPr>
        <w:t xml:space="preserve"> ano corrido (RF004).</w:t>
      </w:r>
    </w:p>
    <w:p w:rsidR="00537461" w:rsidRDefault="00C032F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no decorrer</w:t>
      </w:r>
      <w:r w:rsidR="00537461">
        <w:rPr>
          <w:rFonts w:ascii="Times New Roman" w:hAnsi="Times New Roman" w:cs="Times New Roman"/>
          <w:sz w:val="24"/>
          <w:szCs w:val="24"/>
        </w:rPr>
        <w:t xml:space="preserve"> de um contrato o segurado troque de automóvel, ocorre um endosso em forma de (RF004):</w:t>
      </w:r>
    </w:p>
    <w:p w:rsidR="00537461" w:rsidRDefault="00537461" w:rsidP="003E631E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valor do endosso for maior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 xml:space="preserve">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criado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parcela(s) extra(s). Esta parcela extra pode ser configurável (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mais).</w:t>
      </w:r>
    </w:p>
    <w:p w:rsidR="00986C75" w:rsidRPr="00986C75" w:rsidRDefault="00537461" w:rsidP="003E631E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valor do endosso for menor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>, a seguradora devolverá o valor calculado entre o valor total no novo automóvel subtraindo do valor atual do seguro (caso o valor do seguro tenha sido totalmente pago na data de alteração do seguro). Caso ainda tenha-se valor a pagar, o valor do endosso é subtraído das parcelas em aberto para o seguro corrente.</w:t>
      </w:r>
    </w:p>
    <w:p w:rsidR="00537461" w:rsidRDefault="00537461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Apenas existirá o usuário administrador, </w:t>
      </w:r>
      <w:r w:rsidR="00236E7D">
        <w:rPr>
          <w:rFonts w:ascii="Times New Roman" w:hAnsi="Times New Roman" w:cs="Times New Roman"/>
          <w:sz w:val="24"/>
          <w:szCs w:val="24"/>
        </w:rPr>
        <w:t xml:space="preserve">na pessoa do corretor, </w:t>
      </w:r>
      <w:r>
        <w:rPr>
          <w:rFonts w:ascii="Times New Roman" w:hAnsi="Times New Roman" w:cs="Times New Roman"/>
          <w:sz w:val="24"/>
          <w:szCs w:val="24"/>
        </w:rPr>
        <w:t>o qual poderá configurar regras, emitir cotações, contratos e ocorrências (RNF</w:t>
      </w:r>
      <w:r w:rsidR="007562BD">
        <w:rPr>
          <w:rFonts w:ascii="Times New Roman" w:hAnsi="Times New Roman" w:cs="Times New Roman"/>
          <w:sz w:val="24"/>
          <w:szCs w:val="24"/>
        </w:rPr>
        <w:t>002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86C75" w:rsidRDefault="00986C7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ser compatível com os navegadores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Mozilla Firefox (RNF001).</w:t>
      </w:r>
    </w:p>
    <w:p w:rsidR="00986C75" w:rsidRDefault="00986C7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a ser considerado para cálculo na tabela FIPE sempre será o do mês atual (RF004, RNF003).</w:t>
      </w:r>
    </w:p>
    <w:p w:rsidR="00986C75" w:rsidRDefault="00986C75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repositório de artefatos, deve ser utilizado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(RNF004).</w:t>
      </w:r>
    </w:p>
    <w:p w:rsidR="00DD4697" w:rsidRDefault="00DD4697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configuração de regras para a obtenção de prêmio base anual será gerada em forma de valor percentual calculado sobre o valor base da franquia (RF009).</w:t>
      </w:r>
    </w:p>
    <w:p w:rsidR="00D12BDF" w:rsidRDefault="00D12BDF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é formado por pontos os quais são adquiridos mediante cada renovação de seguro sem a ocorrência de sinistro. Exemplo: em uma renovação, caso o segurado não tenha acionado o seguro por detrimento de uma colisão, o segurado recebe um ponto em seu bônus, independentemente do valor e tipo do seguro (RF004</w:t>
      </w:r>
      <w:r w:rsidR="00976C1D">
        <w:rPr>
          <w:rFonts w:ascii="Times New Roman" w:hAnsi="Times New Roman" w:cs="Times New Roman"/>
          <w:sz w:val="24"/>
          <w:szCs w:val="24"/>
        </w:rPr>
        <w:t>, RN032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12BDF" w:rsidRDefault="00D12BDF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equivale, por padrão, a 5% de desconto no prêmio base anual calculado na renovação de seguro. Este percentual deve ser passível de alteração pelo corretor (RF004, RF009).</w:t>
      </w:r>
    </w:p>
    <w:p w:rsidR="003D3553" w:rsidRDefault="0008483B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sinistro, serão necessárias as informações (RF01</w:t>
      </w:r>
      <w:r w:rsidR="00C55A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08483B" w:rsidRDefault="0008483B" w:rsidP="003E631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08483B" w:rsidRDefault="0008483B" w:rsidP="003E631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08483B" w:rsidRPr="0008483B" w:rsidRDefault="0008483B" w:rsidP="003E631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</w:t>
      </w:r>
    </w:p>
    <w:p w:rsidR="0008483B" w:rsidRDefault="00544F6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proprietário do objeto de seguro é obrigatoriamente o segurado (RF001, RF004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44F68" w:rsidRDefault="00544F6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 significam condições em que em uma cotação aditamento</w:t>
      </w:r>
      <w:r w:rsidR="00236E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/cláusula</w:t>
      </w:r>
      <w:r w:rsidR="00236E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são aplicados. Inicialmente, as restrições serão condicionadas aos dados: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 de automóvel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 do automóvel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Modelo do automóvel</w:t>
      </w:r>
    </w:p>
    <w:p w:rsidR="00544F68" w:rsidRDefault="00544F68" w:rsidP="003E631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 de fabricação (até) do automóvel (RN030)</w:t>
      </w:r>
    </w:p>
    <w:p w:rsidR="00544F68" w:rsidRDefault="00544F68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restrição “Ano de fabricação (até)” representa o ano inicial base para a aplicação de um aditamento/cláusula até o ano atual. Ex.: se nesta opção for escolhido o valor “2012”, representa que todos os automóveis</w:t>
      </w:r>
      <w:r w:rsidR="00E167CC">
        <w:rPr>
          <w:rFonts w:ascii="Times New Roman" w:hAnsi="Times New Roman" w:cs="Times New Roman"/>
          <w:sz w:val="24"/>
          <w:szCs w:val="24"/>
        </w:rPr>
        <w:t xml:space="preserve"> de 2012 até 2015 poderão possuir este aditamento/cláusula em sua cotação (RN029, RN030, RF002, RF003, RF004).</w:t>
      </w:r>
    </w:p>
    <w:p w:rsidR="003D3553" w:rsidRDefault="003E631E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em sinistro existente para um contrato, acarreta em perca de um ponto de bônus do segurado na próxima renovação (RF003, RF</w:t>
      </w:r>
      <w:r w:rsidR="00C55A6D">
        <w:rPr>
          <w:rFonts w:ascii="Times New Roman" w:hAnsi="Times New Roman" w:cs="Times New Roman"/>
          <w:sz w:val="24"/>
          <w:szCs w:val="24"/>
        </w:rPr>
        <w:t>004, RF011</w:t>
      </w:r>
      <w:r>
        <w:rPr>
          <w:rFonts w:ascii="Times New Roman" w:hAnsi="Times New Roman" w:cs="Times New Roman"/>
          <w:sz w:val="24"/>
          <w:szCs w:val="24"/>
        </w:rPr>
        <w:t>, RN026, RN027)</w:t>
      </w:r>
      <w:r w:rsidR="00C55A6D">
        <w:rPr>
          <w:rFonts w:ascii="Times New Roman" w:hAnsi="Times New Roman" w:cs="Times New Roman"/>
          <w:sz w:val="24"/>
          <w:szCs w:val="24"/>
        </w:rPr>
        <w:t>.</w:t>
      </w:r>
    </w:p>
    <w:p w:rsidR="00107EFA" w:rsidRDefault="00107EFA" w:rsidP="00107EF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cadastro da apólice, necessita-se:</w:t>
      </w:r>
    </w:p>
    <w:p w:rsid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 cotação</w:t>
      </w:r>
    </w:p>
    <w:p w:rsid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aditivo</w:t>
      </w:r>
    </w:p>
    <w:p w:rsid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início de vigência </w:t>
      </w:r>
    </w:p>
    <w:p w:rsidR="00107EFA" w:rsidRPr="00107EFA" w:rsidRDefault="00107EFA" w:rsidP="00107EF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1º parcela (RN036)</w:t>
      </w:r>
    </w:p>
    <w:p w:rsidR="00E13430" w:rsidRDefault="00E13430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renovação da apólice, é necessário (RF014):</w:t>
      </w:r>
    </w:p>
    <w:p w:rsidR="00E13430" w:rsidRDefault="00E13430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 apólice</w:t>
      </w:r>
    </w:p>
    <w:p w:rsidR="00107EFA" w:rsidRDefault="00107EFA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aditivo</w:t>
      </w:r>
    </w:p>
    <w:p w:rsidR="00E13430" w:rsidRDefault="00E13430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renovação</w:t>
      </w:r>
    </w:p>
    <w:p w:rsidR="00E13430" w:rsidRDefault="00E13430" w:rsidP="00E13430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1º parcela</w:t>
      </w:r>
    </w:p>
    <w:p w:rsidR="00E13430" w:rsidRDefault="00107EFA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aditivo corresponde a um número sequencial de renovações e endossos da apólice (RF012, RF013, RN033, RN034).</w:t>
      </w:r>
    </w:p>
    <w:p w:rsidR="00107EFA" w:rsidRDefault="00107EFA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da 1º parcela da apólice não deve ser maior que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dias corridos após a data de início de vigência da apólice (RFRF012, RF013, RN034)</w:t>
      </w:r>
    </w:p>
    <w:p w:rsidR="003467CF" w:rsidRPr="003E631E" w:rsidRDefault="003467CF" w:rsidP="003E631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Endosso representa alteração da apólice em vigência, para um valor maior ou menor, de acordo com modificações na apólice atual. </w:t>
      </w:r>
    </w:p>
    <w:p w:rsidR="003D3553" w:rsidRPr="003D3553" w:rsidRDefault="003D3553" w:rsidP="003E6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3553" w:rsidRPr="003D3553" w:rsidSect="000C609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72C" w:rsidRPr="003644C5" w:rsidRDefault="00F4572C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endnote>
  <w:endnote w:type="continuationSeparator" w:id="0">
    <w:p w:rsidR="00F4572C" w:rsidRPr="003644C5" w:rsidRDefault="00F4572C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3794"/>
      <w:gridCol w:w="2835"/>
      <w:gridCol w:w="3226"/>
    </w:tblGrid>
    <w:tr w:rsidR="000C6091" w:rsidTr="0022683D">
      <w:trPr>
        <w:cantSplit/>
        <w:trHeight w:val="367"/>
      </w:trPr>
      <w:tc>
        <w:tcPr>
          <w:tcW w:w="3794" w:type="dxa"/>
        </w:tcPr>
        <w:p w:rsidR="000C6091" w:rsidRDefault="000C6091" w:rsidP="0077149B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</w:t>
          </w:r>
          <w:proofErr w:type="gramEnd"/>
          <w:r>
            <w:rPr>
              <w:sz w:val="18"/>
            </w:rPr>
            <w:t xml:space="preserve"> – </w:t>
          </w:r>
          <w:r w:rsidR="0022683D">
            <w:rPr>
              <w:sz w:val="18"/>
            </w:rPr>
            <w:t>Documento</w:t>
          </w:r>
          <w:r>
            <w:rPr>
              <w:sz w:val="18"/>
            </w:rPr>
            <w:t xml:space="preserve"> de requisitos</w:t>
          </w:r>
        </w:p>
        <w:p w:rsidR="000C6091" w:rsidRDefault="000C6091" w:rsidP="0077149B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0C6091" w:rsidRDefault="000C6091" w:rsidP="0077149B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3226" w:type="dxa"/>
        </w:tcPr>
        <w:p w:rsidR="000C6091" w:rsidRDefault="000C6091" w:rsidP="0077149B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796C8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96C8F">
            <w:rPr>
              <w:rStyle w:val="Nmerodepgina"/>
            </w:rPr>
            <w:fldChar w:fldCharType="separate"/>
          </w:r>
          <w:r w:rsidR="00B82218">
            <w:rPr>
              <w:rStyle w:val="Nmerodepgina"/>
              <w:noProof/>
            </w:rPr>
            <w:t>5</w:t>
          </w:r>
          <w:r w:rsidR="00796C8F"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 w:rsidR="00796C8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796C8F">
            <w:rPr>
              <w:rStyle w:val="Nmerodepgina"/>
            </w:rPr>
            <w:fldChar w:fldCharType="separate"/>
          </w:r>
          <w:r w:rsidR="00B82218">
            <w:rPr>
              <w:rStyle w:val="Nmerodepgina"/>
              <w:noProof/>
            </w:rPr>
            <w:t>8</w:t>
          </w:r>
          <w:r w:rsidR="00796C8F"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0C6091" w:rsidRDefault="000C6091" w:rsidP="0077149B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0C6091" w:rsidRDefault="000C6091" w:rsidP="000C6091">
    <w:pPr>
      <w:pStyle w:val="Rodap"/>
    </w:pPr>
  </w:p>
  <w:p w:rsidR="000C6091" w:rsidRDefault="000C60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72C" w:rsidRPr="003644C5" w:rsidRDefault="00F4572C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footnote>
  <w:footnote w:type="continuationSeparator" w:id="0">
    <w:p w:rsidR="00F4572C" w:rsidRPr="003644C5" w:rsidRDefault="00F4572C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74" w:type="dxa"/>
      <w:tblInd w:w="3" w:type="dxa"/>
      <w:tblLayout w:type="fixed"/>
      <w:tblLook w:val="01E0"/>
    </w:tblPr>
    <w:tblGrid>
      <w:gridCol w:w="2144"/>
      <w:gridCol w:w="6830"/>
    </w:tblGrid>
    <w:tr w:rsidR="000C6091" w:rsidRPr="00BD7C1B" w:rsidTr="0077149B">
      <w:trPr>
        <w:trHeight w:val="538"/>
      </w:trPr>
      <w:tc>
        <w:tcPr>
          <w:tcW w:w="2144" w:type="dxa"/>
          <w:hideMark/>
        </w:tcPr>
        <w:p w:rsidR="000C6091" w:rsidRPr="00BD7C1B" w:rsidRDefault="000C6091" w:rsidP="0077149B">
          <w:pPr>
            <w:pStyle w:val="Cabealho"/>
            <w:ind w:left="-180" w:right="-68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4760" cy="544830"/>
                <wp:effectExtent l="19050" t="0" r="254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760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  <w:vAlign w:val="center"/>
          <w:hideMark/>
        </w:tcPr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UNIVERSIDADE DO ESTADO DE SANTA CATARINA – UDESC</w:t>
          </w:r>
        </w:p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CENTRO DE EDUCAÇÃO SUPERIOR DO ALTO VALE DO ITAJAÍ – CEAVI</w:t>
          </w:r>
        </w:p>
        <w:p w:rsidR="000C6091" w:rsidRPr="00BD7C1B" w:rsidRDefault="000C6091" w:rsidP="0077149B">
          <w:pPr>
            <w:pStyle w:val="Cabealho"/>
            <w:spacing w:line="360" w:lineRule="auto"/>
            <w:jc w:val="center"/>
            <w:rPr>
              <w:rFonts w:ascii="Times-Roman" w:hAnsi="Times-Roman" w:cs="Times-Roman"/>
              <w:sz w:val="16"/>
              <w:szCs w:val="16"/>
              <w:lang w:eastAsia="pt-BR"/>
            </w:rPr>
          </w:pPr>
          <w:r w:rsidRPr="00BD7C1B">
            <w:rPr>
              <w:rFonts w:ascii="Times-Roman" w:hAnsi="Times-Roman" w:cs="Times-Roman"/>
              <w:b/>
              <w:sz w:val="18"/>
              <w:szCs w:val="18"/>
              <w:lang w:eastAsia="pt-BR"/>
            </w:rPr>
            <w:t>ESPECIALIZAÇÃO EM ENGENHARIA DE SOFTWARE - PGES</w:t>
          </w:r>
        </w:p>
      </w:tc>
    </w:tr>
  </w:tbl>
  <w:p w:rsidR="000C6091" w:rsidRDefault="000C609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538"/>
    <w:multiLevelType w:val="hybridMultilevel"/>
    <w:tmpl w:val="D05C0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40BE3"/>
    <w:multiLevelType w:val="hybridMultilevel"/>
    <w:tmpl w:val="7982E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F52DF"/>
    <w:multiLevelType w:val="hybridMultilevel"/>
    <w:tmpl w:val="451C9FF2"/>
    <w:lvl w:ilvl="0" w:tplc="DD6C30FC">
      <w:start w:val="1"/>
      <w:numFmt w:val="decimal"/>
      <w:lvlText w:val="RN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057A4"/>
    <w:multiLevelType w:val="hybridMultilevel"/>
    <w:tmpl w:val="06741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B6B7E"/>
    <w:multiLevelType w:val="hybridMultilevel"/>
    <w:tmpl w:val="0B26301E"/>
    <w:lvl w:ilvl="0" w:tplc="935230F2">
      <w:start w:val="6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E2593"/>
    <w:multiLevelType w:val="hybridMultilevel"/>
    <w:tmpl w:val="68EA5A62"/>
    <w:lvl w:ilvl="0" w:tplc="910E588C">
      <w:start w:val="1"/>
      <w:numFmt w:val="decimal"/>
      <w:lvlText w:val="RN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94890"/>
    <w:multiLevelType w:val="hybridMultilevel"/>
    <w:tmpl w:val="C794F21A"/>
    <w:lvl w:ilvl="0" w:tplc="FF88A1D0">
      <w:start w:val="1"/>
      <w:numFmt w:val="decimal"/>
      <w:lvlText w:val="RF00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>
    <w:nsid w:val="218119A1"/>
    <w:multiLevelType w:val="hybridMultilevel"/>
    <w:tmpl w:val="BAEEB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A7573"/>
    <w:multiLevelType w:val="hybridMultilevel"/>
    <w:tmpl w:val="1A3E1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33549"/>
    <w:multiLevelType w:val="hybridMultilevel"/>
    <w:tmpl w:val="E4F087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C826DE"/>
    <w:multiLevelType w:val="hybridMultilevel"/>
    <w:tmpl w:val="84E6D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7660"/>
    <w:multiLevelType w:val="hybridMultilevel"/>
    <w:tmpl w:val="326CC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65B6D"/>
    <w:multiLevelType w:val="hybridMultilevel"/>
    <w:tmpl w:val="6AC438BE"/>
    <w:lvl w:ilvl="0" w:tplc="0FEE68D8">
      <w:start w:val="3"/>
      <w:numFmt w:val="decimal"/>
      <w:lvlText w:val="RN00%1 - 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E7173B"/>
    <w:multiLevelType w:val="hybridMultilevel"/>
    <w:tmpl w:val="D012CFA4"/>
    <w:lvl w:ilvl="0" w:tplc="AD52BCB6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A4BC7"/>
    <w:multiLevelType w:val="hybridMultilevel"/>
    <w:tmpl w:val="338040A8"/>
    <w:lvl w:ilvl="0" w:tplc="DC1CCACC">
      <w:start w:val="1"/>
      <w:numFmt w:val="decimal"/>
      <w:lvlText w:val="RN00%1 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87737"/>
    <w:multiLevelType w:val="hybridMultilevel"/>
    <w:tmpl w:val="73667BEC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B7F66"/>
    <w:multiLevelType w:val="hybridMultilevel"/>
    <w:tmpl w:val="83365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10A7A"/>
    <w:multiLevelType w:val="hybridMultilevel"/>
    <w:tmpl w:val="57A6F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16A47"/>
    <w:multiLevelType w:val="hybridMultilevel"/>
    <w:tmpl w:val="D0643748"/>
    <w:lvl w:ilvl="0" w:tplc="1EB68ACE">
      <w:start w:val="1"/>
      <w:numFmt w:val="decimal"/>
      <w:lvlText w:val="RNF001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F6010"/>
    <w:multiLevelType w:val="hybridMultilevel"/>
    <w:tmpl w:val="46CA0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41C9C"/>
    <w:multiLevelType w:val="hybridMultilevel"/>
    <w:tmpl w:val="70666E60"/>
    <w:lvl w:ilvl="0" w:tplc="9A4E3836">
      <w:start w:val="1"/>
      <w:numFmt w:val="decimal"/>
      <w:lvlText w:val="RF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B11529"/>
    <w:multiLevelType w:val="hybridMultilevel"/>
    <w:tmpl w:val="0B44B55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1131C"/>
    <w:multiLevelType w:val="hybridMultilevel"/>
    <w:tmpl w:val="9A289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B73CD0"/>
    <w:multiLevelType w:val="hybridMultilevel"/>
    <w:tmpl w:val="84FAD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55270"/>
    <w:multiLevelType w:val="hybridMultilevel"/>
    <w:tmpl w:val="F774AF14"/>
    <w:lvl w:ilvl="0" w:tplc="196CB12A">
      <w:start w:val="1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247358"/>
    <w:multiLevelType w:val="hybridMultilevel"/>
    <w:tmpl w:val="9E36EC8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F76E5"/>
    <w:multiLevelType w:val="hybridMultilevel"/>
    <w:tmpl w:val="0090E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74370"/>
    <w:multiLevelType w:val="hybridMultilevel"/>
    <w:tmpl w:val="E890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A72B0"/>
    <w:multiLevelType w:val="hybridMultilevel"/>
    <w:tmpl w:val="0FFC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82698"/>
    <w:multiLevelType w:val="hybridMultilevel"/>
    <w:tmpl w:val="843A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8"/>
  </w:num>
  <w:num w:numId="4">
    <w:abstractNumId w:val="29"/>
  </w:num>
  <w:num w:numId="5">
    <w:abstractNumId w:val="14"/>
  </w:num>
  <w:num w:numId="6">
    <w:abstractNumId w:val="19"/>
  </w:num>
  <w:num w:numId="7">
    <w:abstractNumId w:val="2"/>
  </w:num>
  <w:num w:numId="8">
    <w:abstractNumId w:val="1"/>
  </w:num>
  <w:num w:numId="9">
    <w:abstractNumId w:val="5"/>
  </w:num>
  <w:num w:numId="10">
    <w:abstractNumId w:val="24"/>
  </w:num>
  <w:num w:numId="11">
    <w:abstractNumId w:val="13"/>
  </w:num>
  <w:num w:numId="12">
    <w:abstractNumId w:val="3"/>
  </w:num>
  <w:num w:numId="13">
    <w:abstractNumId w:val="12"/>
  </w:num>
  <w:num w:numId="14">
    <w:abstractNumId w:val="30"/>
  </w:num>
  <w:num w:numId="15">
    <w:abstractNumId w:val="15"/>
  </w:num>
  <w:num w:numId="16">
    <w:abstractNumId w:val="4"/>
  </w:num>
  <w:num w:numId="17">
    <w:abstractNumId w:val="27"/>
  </w:num>
  <w:num w:numId="18">
    <w:abstractNumId w:val="8"/>
  </w:num>
  <w:num w:numId="19">
    <w:abstractNumId w:val="25"/>
  </w:num>
  <w:num w:numId="20">
    <w:abstractNumId w:val="16"/>
  </w:num>
  <w:num w:numId="21">
    <w:abstractNumId w:val="21"/>
  </w:num>
  <w:num w:numId="22">
    <w:abstractNumId w:val="26"/>
  </w:num>
  <w:num w:numId="23">
    <w:abstractNumId w:val="11"/>
  </w:num>
  <w:num w:numId="24">
    <w:abstractNumId w:val="0"/>
  </w:num>
  <w:num w:numId="25">
    <w:abstractNumId w:val="23"/>
  </w:num>
  <w:num w:numId="26">
    <w:abstractNumId w:val="28"/>
  </w:num>
  <w:num w:numId="27">
    <w:abstractNumId w:val="17"/>
  </w:num>
  <w:num w:numId="28">
    <w:abstractNumId w:val="10"/>
  </w:num>
  <w:num w:numId="29">
    <w:abstractNumId w:val="7"/>
  </w:num>
  <w:num w:numId="30">
    <w:abstractNumId w:val="22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93190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B72"/>
    <w:rsid w:val="00037518"/>
    <w:rsid w:val="000378E5"/>
    <w:rsid w:val="00040704"/>
    <w:rsid w:val="000426C7"/>
    <w:rsid w:val="00042E83"/>
    <w:rsid w:val="0004347A"/>
    <w:rsid w:val="00045E3F"/>
    <w:rsid w:val="00047614"/>
    <w:rsid w:val="00051DBE"/>
    <w:rsid w:val="00055C3B"/>
    <w:rsid w:val="00056073"/>
    <w:rsid w:val="00060385"/>
    <w:rsid w:val="0006748F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22"/>
    <w:rsid w:val="000843F9"/>
    <w:rsid w:val="0008483B"/>
    <w:rsid w:val="00085273"/>
    <w:rsid w:val="0008668F"/>
    <w:rsid w:val="00086DDA"/>
    <w:rsid w:val="00087ED5"/>
    <w:rsid w:val="00093190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7BC"/>
    <w:rsid w:val="000C516F"/>
    <w:rsid w:val="000C5A34"/>
    <w:rsid w:val="000C6091"/>
    <w:rsid w:val="000C72EC"/>
    <w:rsid w:val="000C79BF"/>
    <w:rsid w:val="000D0833"/>
    <w:rsid w:val="000D38A7"/>
    <w:rsid w:val="000D5345"/>
    <w:rsid w:val="000D6F4C"/>
    <w:rsid w:val="000E0294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07EFA"/>
    <w:rsid w:val="00111AE9"/>
    <w:rsid w:val="001137C5"/>
    <w:rsid w:val="0011486C"/>
    <w:rsid w:val="001159E4"/>
    <w:rsid w:val="00117224"/>
    <w:rsid w:val="00117D55"/>
    <w:rsid w:val="0012037F"/>
    <w:rsid w:val="00122F4D"/>
    <w:rsid w:val="00122F66"/>
    <w:rsid w:val="00125B28"/>
    <w:rsid w:val="0013116F"/>
    <w:rsid w:val="00133BC5"/>
    <w:rsid w:val="00133EBF"/>
    <w:rsid w:val="0013517E"/>
    <w:rsid w:val="00136EB6"/>
    <w:rsid w:val="001403C5"/>
    <w:rsid w:val="001436C2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2A1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01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2683D"/>
    <w:rsid w:val="002300B1"/>
    <w:rsid w:val="00230E11"/>
    <w:rsid w:val="00232B61"/>
    <w:rsid w:val="002352A6"/>
    <w:rsid w:val="00236E7D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4BCE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0015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7CF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3519"/>
    <w:rsid w:val="00374F60"/>
    <w:rsid w:val="00375605"/>
    <w:rsid w:val="00380419"/>
    <w:rsid w:val="00383CC2"/>
    <w:rsid w:val="0038478D"/>
    <w:rsid w:val="00387132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7A1B"/>
    <w:rsid w:val="003D08CF"/>
    <w:rsid w:val="003D273D"/>
    <w:rsid w:val="003D3553"/>
    <w:rsid w:val="003E097B"/>
    <w:rsid w:val="003E2664"/>
    <w:rsid w:val="003E475D"/>
    <w:rsid w:val="003E4CD4"/>
    <w:rsid w:val="003E5A18"/>
    <w:rsid w:val="003E631E"/>
    <w:rsid w:val="003E7B9F"/>
    <w:rsid w:val="003F0B89"/>
    <w:rsid w:val="003F12A5"/>
    <w:rsid w:val="003F223E"/>
    <w:rsid w:val="003F2D04"/>
    <w:rsid w:val="003F5988"/>
    <w:rsid w:val="0040400F"/>
    <w:rsid w:val="00404F8B"/>
    <w:rsid w:val="00407D60"/>
    <w:rsid w:val="0041253E"/>
    <w:rsid w:val="004158D9"/>
    <w:rsid w:val="00415AA9"/>
    <w:rsid w:val="00416BA3"/>
    <w:rsid w:val="00417CD4"/>
    <w:rsid w:val="00420194"/>
    <w:rsid w:val="00421CCD"/>
    <w:rsid w:val="0042259A"/>
    <w:rsid w:val="00426E87"/>
    <w:rsid w:val="00433E37"/>
    <w:rsid w:val="00433E6E"/>
    <w:rsid w:val="0043588C"/>
    <w:rsid w:val="00435A6A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37461"/>
    <w:rsid w:val="00540E66"/>
    <w:rsid w:val="0054151B"/>
    <w:rsid w:val="00543234"/>
    <w:rsid w:val="005433EE"/>
    <w:rsid w:val="00543D24"/>
    <w:rsid w:val="00544F68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094"/>
    <w:rsid w:val="005B6C52"/>
    <w:rsid w:val="005B720A"/>
    <w:rsid w:val="005B7850"/>
    <w:rsid w:val="005C001B"/>
    <w:rsid w:val="005C2496"/>
    <w:rsid w:val="005C5625"/>
    <w:rsid w:val="005C6B07"/>
    <w:rsid w:val="005C7875"/>
    <w:rsid w:val="005C7FF4"/>
    <w:rsid w:val="005D4B60"/>
    <w:rsid w:val="005D50E8"/>
    <w:rsid w:val="005D6948"/>
    <w:rsid w:val="005F2629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4733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B0746"/>
    <w:rsid w:val="006B1B1C"/>
    <w:rsid w:val="006B5A3B"/>
    <w:rsid w:val="006B6072"/>
    <w:rsid w:val="006B6FA9"/>
    <w:rsid w:val="006B73DD"/>
    <w:rsid w:val="006C02AB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7E4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562BD"/>
    <w:rsid w:val="00763DC8"/>
    <w:rsid w:val="00764951"/>
    <w:rsid w:val="00767C7C"/>
    <w:rsid w:val="00767E6A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96C8F"/>
    <w:rsid w:val="007A03D1"/>
    <w:rsid w:val="007A6C2A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0B04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3C9D"/>
    <w:rsid w:val="00936BA6"/>
    <w:rsid w:val="00945BB4"/>
    <w:rsid w:val="009460E2"/>
    <w:rsid w:val="00946EB6"/>
    <w:rsid w:val="009478CA"/>
    <w:rsid w:val="00951C65"/>
    <w:rsid w:val="00953AFC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76C1D"/>
    <w:rsid w:val="00982B39"/>
    <w:rsid w:val="0098511E"/>
    <w:rsid w:val="009863CB"/>
    <w:rsid w:val="00986C75"/>
    <w:rsid w:val="00987795"/>
    <w:rsid w:val="00992CBE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47A06"/>
    <w:rsid w:val="00A51F49"/>
    <w:rsid w:val="00A55062"/>
    <w:rsid w:val="00A576B7"/>
    <w:rsid w:val="00A60ADF"/>
    <w:rsid w:val="00A60B4E"/>
    <w:rsid w:val="00A72F46"/>
    <w:rsid w:val="00A7595A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B3B"/>
    <w:rsid w:val="00A93FEC"/>
    <w:rsid w:val="00AA07EB"/>
    <w:rsid w:val="00AA1CF9"/>
    <w:rsid w:val="00AA3181"/>
    <w:rsid w:val="00AA3933"/>
    <w:rsid w:val="00AA4289"/>
    <w:rsid w:val="00AA5282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15BD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3CD8"/>
    <w:rsid w:val="00B40730"/>
    <w:rsid w:val="00B40B71"/>
    <w:rsid w:val="00B44550"/>
    <w:rsid w:val="00B44FA1"/>
    <w:rsid w:val="00B5704D"/>
    <w:rsid w:val="00B60E8A"/>
    <w:rsid w:val="00B62C1E"/>
    <w:rsid w:val="00B67CA0"/>
    <w:rsid w:val="00B7076A"/>
    <w:rsid w:val="00B71A94"/>
    <w:rsid w:val="00B72096"/>
    <w:rsid w:val="00B720EE"/>
    <w:rsid w:val="00B72CC1"/>
    <w:rsid w:val="00B73849"/>
    <w:rsid w:val="00B73E4A"/>
    <w:rsid w:val="00B7428C"/>
    <w:rsid w:val="00B7663E"/>
    <w:rsid w:val="00B7685E"/>
    <w:rsid w:val="00B81491"/>
    <w:rsid w:val="00B8218E"/>
    <w:rsid w:val="00B82218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425"/>
    <w:rsid w:val="00BB0AE2"/>
    <w:rsid w:val="00BB1750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2F5"/>
    <w:rsid w:val="00C03BF5"/>
    <w:rsid w:val="00C07FE5"/>
    <w:rsid w:val="00C11900"/>
    <w:rsid w:val="00C1372A"/>
    <w:rsid w:val="00C13F49"/>
    <w:rsid w:val="00C15E24"/>
    <w:rsid w:val="00C166A2"/>
    <w:rsid w:val="00C23A80"/>
    <w:rsid w:val="00C2422B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5A6D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B7A3D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2BDF"/>
    <w:rsid w:val="00D15812"/>
    <w:rsid w:val="00D1767F"/>
    <w:rsid w:val="00D176CC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4655"/>
    <w:rsid w:val="00D55CFB"/>
    <w:rsid w:val="00D56661"/>
    <w:rsid w:val="00D56E97"/>
    <w:rsid w:val="00D627CF"/>
    <w:rsid w:val="00D628A8"/>
    <w:rsid w:val="00D64984"/>
    <w:rsid w:val="00D653F0"/>
    <w:rsid w:val="00D66B35"/>
    <w:rsid w:val="00D6794D"/>
    <w:rsid w:val="00D728D2"/>
    <w:rsid w:val="00D75695"/>
    <w:rsid w:val="00D80907"/>
    <w:rsid w:val="00D8236D"/>
    <w:rsid w:val="00D864D0"/>
    <w:rsid w:val="00D86D52"/>
    <w:rsid w:val="00D8708B"/>
    <w:rsid w:val="00D913AB"/>
    <w:rsid w:val="00D96BD5"/>
    <w:rsid w:val="00DA4355"/>
    <w:rsid w:val="00DA60BC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4697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3430"/>
    <w:rsid w:val="00E166A1"/>
    <w:rsid w:val="00E167CC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1958"/>
    <w:rsid w:val="00E85811"/>
    <w:rsid w:val="00E919E8"/>
    <w:rsid w:val="00E957A5"/>
    <w:rsid w:val="00E95F05"/>
    <w:rsid w:val="00E9722F"/>
    <w:rsid w:val="00EA1105"/>
    <w:rsid w:val="00EA4479"/>
    <w:rsid w:val="00EB481A"/>
    <w:rsid w:val="00EB54B4"/>
    <w:rsid w:val="00EC0CCE"/>
    <w:rsid w:val="00EC2DB7"/>
    <w:rsid w:val="00EC3B37"/>
    <w:rsid w:val="00EC3E3D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1D89"/>
    <w:rsid w:val="00EF3487"/>
    <w:rsid w:val="00EF7130"/>
    <w:rsid w:val="00F003AA"/>
    <w:rsid w:val="00F02425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3331"/>
    <w:rsid w:val="00F4572C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2F"/>
  </w:style>
  <w:style w:type="paragraph" w:styleId="Ttulo1">
    <w:name w:val="heading 1"/>
    <w:basedOn w:val="Normal"/>
    <w:next w:val="Normal"/>
    <w:link w:val="Ttulo1Char"/>
    <w:uiPriority w:val="9"/>
    <w:qFormat/>
    <w:rsid w:val="000C6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190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0C609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091"/>
  </w:style>
  <w:style w:type="paragraph" w:styleId="Rodap">
    <w:name w:val="footer"/>
    <w:basedOn w:val="Normal"/>
    <w:link w:val="RodapChar"/>
    <w:semiHidden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6091"/>
  </w:style>
  <w:style w:type="paragraph" w:styleId="Textodebalo">
    <w:name w:val="Balloon Text"/>
    <w:basedOn w:val="Normal"/>
    <w:link w:val="TextodebaloChar"/>
    <w:uiPriority w:val="99"/>
    <w:semiHidden/>
    <w:unhideWhenUsed/>
    <w:rsid w:val="000C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091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semiHidden/>
    <w:rsid w:val="000C6091"/>
  </w:style>
  <w:style w:type="character" w:customStyle="1" w:styleId="Ttulo1Char">
    <w:name w:val="Título 1 Char"/>
    <w:basedOn w:val="Fontepargpadro"/>
    <w:link w:val="Ttulo1"/>
    <w:uiPriority w:val="9"/>
    <w:rsid w:val="000C6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609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8511E"/>
    <w:pPr>
      <w:spacing w:after="100"/>
    </w:pPr>
  </w:style>
  <w:style w:type="character" w:styleId="Hyperlink">
    <w:name w:val="Hyperlink"/>
    <w:basedOn w:val="Fontepargpadro"/>
    <w:uiPriority w:val="99"/>
    <w:unhideWhenUsed/>
    <w:rsid w:val="009851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025AF-0A85-46C5-BB19-08BAB6BE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1485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128</cp:revision>
  <dcterms:created xsi:type="dcterms:W3CDTF">2015-11-17T12:13:00Z</dcterms:created>
  <dcterms:modified xsi:type="dcterms:W3CDTF">2015-11-19T17:41:00Z</dcterms:modified>
</cp:coreProperties>
</file>