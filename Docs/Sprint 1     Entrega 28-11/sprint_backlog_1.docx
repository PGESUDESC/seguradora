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2F5" w:rsidRDefault="00FF72F5" w:rsidP="00FF72F5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b w:val="0"/>
          <w:sz w:val="96"/>
          <w:szCs w:val="96"/>
        </w:rPr>
      </w:pPr>
      <w:r>
        <w:rPr>
          <w:b w:val="0"/>
          <w:sz w:val="96"/>
          <w:szCs w:val="96"/>
        </w:rPr>
        <w:t>Documento</w:t>
      </w:r>
    </w:p>
    <w:p w:rsidR="00FF72F5" w:rsidRPr="00FF72F5" w:rsidRDefault="00FF72F5" w:rsidP="00FF72F5">
      <w:pPr>
        <w:pStyle w:val="TitleCover"/>
        <w:numPr>
          <w:ins w:id="1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b w:val="0"/>
          <w:sz w:val="96"/>
          <w:szCs w:val="96"/>
          <w:lang w:val="en-US"/>
        </w:rPr>
      </w:pPr>
      <w:r w:rsidRPr="00FF72F5">
        <w:rPr>
          <w:b w:val="0"/>
          <w:sz w:val="96"/>
          <w:szCs w:val="96"/>
          <w:lang w:val="en-US"/>
        </w:rPr>
        <w:t>Sprint Backlog 1</w:t>
      </w:r>
    </w:p>
    <w:p w:rsidR="00FF72F5" w:rsidRDefault="00FF72F5" w:rsidP="00FF72F5">
      <w:pPr>
        <w:rPr>
          <w:lang w:val="en-US" w:eastAsia="en-US"/>
        </w:rPr>
      </w:pPr>
    </w:p>
    <w:p w:rsidR="00FF72F5" w:rsidRDefault="00FF72F5" w:rsidP="00FF72F5">
      <w:pPr>
        <w:pStyle w:val="TitleCover"/>
        <w:numPr>
          <w:ins w:id="2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b w:val="0"/>
          <w:sz w:val="96"/>
          <w:szCs w:val="96"/>
        </w:rPr>
      </w:pPr>
      <w:r>
        <w:rPr>
          <w:b w:val="0"/>
          <w:sz w:val="96"/>
          <w:szCs w:val="96"/>
        </w:rPr>
        <w:t xml:space="preserve">Sistema </w:t>
      </w:r>
    </w:p>
    <w:p w:rsidR="00FF72F5" w:rsidRDefault="00FF72F5" w:rsidP="00FF72F5">
      <w:pPr>
        <w:pStyle w:val="TitleCover"/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b w:val="0"/>
          <w:sz w:val="96"/>
          <w:szCs w:val="96"/>
        </w:rPr>
      </w:pPr>
      <w:proofErr w:type="spellStart"/>
      <w:r>
        <w:rPr>
          <w:b w:val="0"/>
          <w:sz w:val="96"/>
          <w:szCs w:val="96"/>
        </w:rPr>
        <w:t>Modro</w:t>
      </w:r>
      <w:proofErr w:type="spellEnd"/>
      <w:r>
        <w:rPr>
          <w:b w:val="0"/>
          <w:sz w:val="96"/>
          <w:szCs w:val="96"/>
        </w:rPr>
        <w:t xml:space="preserve"> Seguros</w:t>
      </w:r>
    </w:p>
    <w:p w:rsidR="00FF72F5" w:rsidRPr="00FF72F5" w:rsidRDefault="00FF72F5" w:rsidP="00FF72F5">
      <w:pPr>
        <w:rPr>
          <w:lang w:val="en-US" w:eastAsia="en-US"/>
        </w:rPr>
      </w:pPr>
    </w:p>
    <w:p w:rsidR="00FF72F5" w:rsidRPr="00FF72F5" w:rsidRDefault="00FF72F5" w:rsidP="00FF72F5">
      <w:pPr>
        <w:rPr>
          <w:lang w:val="en-US" w:eastAsia="en-US"/>
        </w:rPr>
      </w:pPr>
    </w:p>
    <w:p w:rsidR="00FF72F5" w:rsidRPr="00FF72F5" w:rsidRDefault="00FF72F5" w:rsidP="00FF72F5">
      <w:pPr>
        <w:rPr>
          <w:lang w:val="en-US" w:eastAsia="en-US"/>
        </w:rPr>
      </w:pPr>
    </w:p>
    <w:p w:rsidR="00FF72F5" w:rsidRPr="00FF72F5" w:rsidRDefault="00FF72F5" w:rsidP="00FF72F5">
      <w:pPr>
        <w:rPr>
          <w:lang w:val="en-US" w:eastAsia="en-US"/>
        </w:rPr>
      </w:pPr>
    </w:p>
    <w:p w:rsidR="00FF72F5" w:rsidRPr="00FF72F5" w:rsidRDefault="00FF72F5" w:rsidP="00FF72F5">
      <w:pPr>
        <w:rPr>
          <w:lang w:val="en-US" w:eastAsia="en-US"/>
        </w:rPr>
      </w:pPr>
    </w:p>
    <w:p w:rsidR="00FF72F5" w:rsidRPr="00FF72F5" w:rsidRDefault="00FF72F5" w:rsidP="00FF72F5">
      <w:pPr>
        <w:rPr>
          <w:lang w:val="en-US" w:eastAsia="en-US"/>
        </w:rPr>
      </w:pPr>
    </w:p>
    <w:p w:rsidR="00FF72F5" w:rsidRPr="00FF72F5" w:rsidRDefault="00FF72F5" w:rsidP="00FF72F5">
      <w:pPr>
        <w:rPr>
          <w:lang w:val="en-US" w:eastAsia="en-US"/>
        </w:rPr>
      </w:pPr>
    </w:p>
    <w:p w:rsidR="00FF72F5" w:rsidRPr="00FF72F5" w:rsidRDefault="00FF72F5" w:rsidP="00FF72F5">
      <w:pPr>
        <w:rPr>
          <w:lang w:val="en-US" w:eastAsia="en-US"/>
        </w:rPr>
      </w:pPr>
    </w:p>
    <w:p w:rsidR="00FF72F5" w:rsidRPr="00FF72F5" w:rsidRDefault="00FF72F5" w:rsidP="00FF72F5">
      <w:pPr>
        <w:rPr>
          <w:lang w:val="en-US" w:eastAsia="en-US"/>
        </w:rPr>
      </w:pPr>
    </w:p>
    <w:p w:rsidR="00FF72F5" w:rsidRPr="00FF72F5" w:rsidRDefault="00FF72F5" w:rsidP="00FF72F5">
      <w:pPr>
        <w:rPr>
          <w:lang w:val="en-US" w:eastAsia="en-US"/>
        </w:rPr>
      </w:pPr>
    </w:p>
    <w:p w:rsidR="00FF72F5" w:rsidRPr="00FF72F5" w:rsidRDefault="00FF72F5" w:rsidP="00FF72F5">
      <w:pPr>
        <w:rPr>
          <w:lang w:val="en-US" w:eastAsia="en-US"/>
        </w:rPr>
      </w:pPr>
    </w:p>
    <w:p w:rsidR="00FF72F5" w:rsidRPr="00FF72F5" w:rsidRDefault="00FF72F5" w:rsidP="00FF72F5">
      <w:pPr>
        <w:rPr>
          <w:lang w:val="en-US" w:eastAsia="en-US"/>
        </w:rPr>
      </w:pPr>
    </w:p>
    <w:p w:rsidR="00FF72F5" w:rsidRPr="00FF72F5" w:rsidRDefault="00FF72F5" w:rsidP="00FF72F5">
      <w:pPr>
        <w:pStyle w:val="titulo"/>
        <w:spacing w:before="120"/>
        <w:jc w:val="both"/>
        <w:rPr>
          <w:lang w:val="en-US"/>
        </w:rPr>
      </w:pPr>
    </w:p>
    <w:sdt>
      <w:sdtPr>
        <w:id w:val="7143123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  <w:lang w:eastAsia="pt-BR"/>
        </w:rPr>
      </w:sdtEndPr>
      <w:sdtContent>
        <w:p w:rsidR="00FF72F5" w:rsidRDefault="00FF72F5">
          <w:pPr>
            <w:pStyle w:val="CabealhodoSumrio"/>
          </w:pPr>
          <w:r w:rsidRPr="000C129F">
            <w:rPr>
              <w:rFonts w:ascii="Times New Roman" w:hAnsi="Times New Roman" w:cs="Times New Roman"/>
              <w:color w:val="auto"/>
            </w:rPr>
            <w:t>Conteúdo</w:t>
          </w:r>
        </w:p>
        <w:p w:rsidR="000C129F" w:rsidRDefault="00FF72F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405152" w:history="1">
            <w:r w:rsidR="000C129F" w:rsidRPr="00281A75">
              <w:rPr>
                <w:rStyle w:val="Hyperlink"/>
                <w:rFonts w:eastAsiaTheme="majorEastAsia"/>
                <w:noProof/>
              </w:rPr>
              <w:t>Histórico de Alterações</w:t>
            </w:r>
            <w:r w:rsidR="000C129F">
              <w:rPr>
                <w:noProof/>
                <w:webHidden/>
              </w:rPr>
              <w:tab/>
            </w:r>
            <w:r w:rsidR="000C129F">
              <w:rPr>
                <w:noProof/>
                <w:webHidden/>
              </w:rPr>
              <w:fldChar w:fldCharType="begin"/>
            </w:r>
            <w:r w:rsidR="000C129F">
              <w:rPr>
                <w:noProof/>
                <w:webHidden/>
              </w:rPr>
              <w:instrText xml:space="preserve"> PAGEREF _Toc436405152 \h </w:instrText>
            </w:r>
            <w:r w:rsidR="000C129F">
              <w:rPr>
                <w:noProof/>
                <w:webHidden/>
              </w:rPr>
            </w:r>
            <w:r w:rsidR="000C129F">
              <w:rPr>
                <w:noProof/>
                <w:webHidden/>
              </w:rPr>
              <w:fldChar w:fldCharType="separate"/>
            </w:r>
            <w:r w:rsidR="000C129F">
              <w:rPr>
                <w:noProof/>
                <w:webHidden/>
              </w:rPr>
              <w:t>3</w:t>
            </w:r>
            <w:r w:rsidR="000C129F">
              <w:rPr>
                <w:noProof/>
                <w:webHidden/>
              </w:rPr>
              <w:fldChar w:fldCharType="end"/>
            </w:r>
          </w:hyperlink>
        </w:p>
        <w:p w:rsidR="000C129F" w:rsidRDefault="000C129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405153" w:history="1">
            <w:r w:rsidRPr="00281A75">
              <w:rPr>
                <w:rStyle w:val="Hyperlink"/>
                <w:rFonts w:eastAsiaTheme="majorEastAsi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81A75">
              <w:rPr>
                <w:rStyle w:val="Hyperlink"/>
                <w:rFonts w:eastAsiaTheme="majorEastAsia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29F" w:rsidRDefault="000C129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405154" w:history="1">
            <w:r w:rsidRPr="00281A75">
              <w:rPr>
                <w:rStyle w:val="Hyperlink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81A75">
              <w:rPr>
                <w:rStyle w:val="Hyperlink"/>
                <w:rFonts w:eastAsiaTheme="majorEastAsia"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29F" w:rsidRDefault="000C129F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405155" w:history="1">
            <w:r w:rsidRPr="00281A75">
              <w:rPr>
                <w:rStyle w:val="Hyperlink"/>
                <w:rFonts w:eastAsiaTheme="majorEastAsia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81A75">
              <w:rPr>
                <w:rStyle w:val="Hyperlink"/>
                <w:rFonts w:eastAsiaTheme="majorEastAsia"/>
                <w:noProof/>
              </w:rPr>
              <w:t>Gestão de segurado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29F" w:rsidRDefault="000C129F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405156" w:history="1">
            <w:r w:rsidRPr="00281A75">
              <w:rPr>
                <w:rStyle w:val="Hyperlink"/>
                <w:rFonts w:eastAsiaTheme="majorEastAsia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81A75">
              <w:rPr>
                <w:rStyle w:val="Hyperlink"/>
                <w:rFonts w:eastAsiaTheme="majorEastAsia"/>
                <w:noProof/>
              </w:rPr>
              <w:t>Integração com a tabela FIPE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29F" w:rsidRDefault="000C129F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405157" w:history="1">
            <w:r w:rsidRPr="00281A75">
              <w:rPr>
                <w:rStyle w:val="Hyperlink"/>
                <w:rFonts w:eastAsiaTheme="majorEastAsia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81A75">
              <w:rPr>
                <w:rStyle w:val="Hyperlink"/>
                <w:rFonts w:eastAsiaTheme="majorEastAsia"/>
                <w:noProof/>
              </w:rPr>
              <w:t>Gestão de objeto de seguro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29F" w:rsidRDefault="000C129F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405158" w:history="1">
            <w:r w:rsidRPr="00281A75">
              <w:rPr>
                <w:rStyle w:val="Hyperlink"/>
                <w:rFonts w:eastAsiaTheme="majorEastAsia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81A75">
              <w:rPr>
                <w:rStyle w:val="Hyperlink"/>
                <w:rFonts w:eastAsiaTheme="majorEastAsia"/>
                <w:noProof/>
              </w:rPr>
              <w:t>Gestão de aditamento/cláusula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29F" w:rsidRDefault="000C129F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6405159" w:history="1">
            <w:r w:rsidRPr="00281A75">
              <w:rPr>
                <w:rStyle w:val="Hyperlink"/>
                <w:rFonts w:eastAsiaTheme="majorEastAsia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81A75">
              <w:rPr>
                <w:rStyle w:val="Hyperlink"/>
                <w:rFonts w:eastAsiaTheme="majorEastAsia"/>
                <w:noProof/>
              </w:rPr>
              <w:t>Gestão de cotação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2F5" w:rsidRDefault="00FF72F5">
          <w:r>
            <w:fldChar w:fldCharType="end"/>
          </w:r>
        </w:p>
      </w:sdtContent>
    </w:sdt>
    <w:p w:rsidR="00FF72F5" w:rsidRDefault="00FF72F5" w:rsidP="00FF72F5">
      <w:pPr>
        <w:pStyle w:val="Ttulo1"/>
        <w:rPr>
          <w:rFonts w:ascii="Times New Roman" w:hAnsi="Times New Roman" w:cs="Times New Roman"/>
          <w:color w:val="auto"/>
        </w:rPr>
      </w:pPr>
    </w:p>
    <w:p w:rsidR="00FF72F5" w:rsidRDefault="00FF72F5" w:rsidP="00FF72F5">
      <w:pPr>
        <w:pStyle w:val="Ttulo1"/>
        <w:rPr>
          <w:rFonts w:ascii="Times New Roman" w:hAnsi="Times New Roman" w:cs="Times New Roman"/>
          <w:color w:val="auto"/>
        </w:rPr>
      </w:pPr>
    </w:p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Default="00FF72F5" w:rsidP="00FF72F5"/>
    <w:p w:rsidR="00FF72F5" w:rsidRPr="00FF72F5" w:rsidRDefault="00FF72F5" w:rsidP="00FF72F5"/>
    <w:p w:rsidR="00FF72F5" w:rsidRPr="00FF72F5" w:rsidRDefault="00FF72F5" w:rsidP="00FF72F5">
      <w:pPr>
        <w:pStyle w:val="Ttulo1"/>
        <w:jc w:val="center"/>
        <w:rPr>
          <w:rFonts w:ascii="Times New Roman" w:hAnsi="Times New Roman" w:cs="Times New Roman"/>
          <w:color w:val="auto"/>
        </w:rPr>
      </w:pPr>
      <w:bookmarkStart w:id="3" w:name="_Toc436405152"/>
      <w:r w:rsidRPr="00FF72F5">
        <w:rPr>
          <w:rFonts w:ascii="Times New Roman" w:hAnsi="Times New Roman" w:cs="Times New Roman"/>
          <w:color w:val="auto"/>
        </w:rPr>
        <w:t>Histórico de Alterações</w:t>
      </w:r>
      <w:bookmarkEnd w:id="3"/>
    </w:p>
    <w:p w:rsidR="00FF72F5" w:rsidRDefault="00FF72F5" w:rsidP="00FF72F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587"/>
        <w:gridCol w:w="1479"/>
        <w:gridCol w:w="2392"/>
        <w:gridCol w:w="3262"/>
      </w:tblGrid>
      <w:tr w:rsidR="00FF72F5" w:rsidTr="00923BA5">
        <w:tc>
          <w:tcPr>
            <w:tcW w:w="1686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FF72F5" w:rsidP="00923BA5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</w:t>
            </w:r>
          </w:p>
        </w:tc>
        <w:tc>
          <w:tcPr>
            <w:tcW w:w="1569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FF72F5" w:rsidP="00923BA5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Versão</w:t>
            </w:r>
          </w:p>
        </w:tc>
        <w:tc>
          <w:tcPr>
            <w:tcW w:w="2549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FF72F5" w:rsidP="00923BA5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</w:t>
            </w:r>
          </w:p>
        </w:tc>
        <w:tc>
          <w:tcPr>
            <w:tcW w:w="3482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FF72F5" w:rsidP="00923BA5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Descrição</w:t>
            </w:r>
          </w:p>
        </w:tc>
      </w:tr>
      <w:tr w:rsidR="00FF72F5" w:rsidTr="00923BA5">
        <w:tc>
          <w:tcPr>
            <w:tcW w:w="1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FF72F5" w:rsidP="00923BA5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27/11/2015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FF72F5" w:rsidP="00923BA5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2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FF72F5" w:rsidP="00923BA5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Alex Michelon</w:t>
            </w:r>
          </w:p>
        </w:tc>
        <w:tc>
          <w:tcPr>
            <w:tcW w:w="34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FF72F5" w:rsidP="00923BA5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Criação do documento</w:t>
            </w:r>
          </w:p>
        </w:tc>
      </w:tr>
      <w:tr w:rsidR="00FF72F5" w:rsidTr="00923BA5">
        <w:tc>
          <w:tcPr>
            <w:tcW w:w="1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FF72F5" w:rsidP="00923BA5">
            <w:pPr>
              <w:spacing w:after="240"/>
              <w:jc w:val="center"/>
              <w:rPr>
                <w:rFonts w:cs="Arial"/>
              </w:rPr>
            </w:pP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FF72F5" w:rsidP="00923BA5">
            <w:pPr>
              <w:spacing w:after="240"/>
              <w:jc w:val="center"/>
              <w:rPr>
                <w:rFonts w:cs="Arial"/>
              </w:rPr>
            </w:pPr>
          </w:p>
        </w:tc>
        <w:tc>
          <w:tcPr>
            <w:tcW w:w="2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FF72F5" w:rsidP="00923BA5">
            <w:pPr>
              <w:spacing w:after="240"/>
              <w:jc w:val="center"/>
              <w:rPr>
                <w:rFonts w:cs="Arial"/>
              </w:rPr>
            </w:pPr>
          </w:p>
        </w:tc>
        <w:tc>
          <w:tcPr>
            <w:tcW w:w="34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72F5" w:rsidRDefault="00FF72F5" w:rsidP="00923BA5">
            <w:pPr>
              <w:spacing w:after="240"/>
              <w:jc w:val="center"/>
              <w:rPr>
                <w:rFonts w:cs="Arial"/>
              </w:rPr>
            </w:pPr>
          </w:p>
        </w:tc>
      </w:tr>
    </w:tbl>
    <w:p w:rsidR="00FF72F5" w:rsidRDefault="00FF72F5" w:rsidP="00FF72F5">
      <w:pPr>
        <w:pStyle w:val="titulo"/>
        <w:spacing w:before="120"/>
      </w:pPr>
    </w:p>
    <w:p w:rsidR="00FF72F5" w:rsidRDefault="00FF72F5" w:rsidP="00FF72F5">
      <w:pPr>
        <w:pStyle w:val="versao"/>
      </w:pPr>
    </w:p>
    <w:p w:rsidR="00FF72F5" w:rsidRDefault="00FF72F5" w:rsidP="00FF72F5"/>
    <w:p w:rsidR="00FF72F5" w:rsidRDefault="00FF72F5" w:rsidP="00FF72F5">
      <w:pPr>
        <w:jc w:val="right"/>
        <w:rPr>
          <w:rFonts w:ascii="Arial" w:hAnsi="Arial" w:cs="Arial"/>
          <w:b/>
          <w:bCs/>
          <w:sz w:val="40"/>
        </w:rPr>
      </w:pPr>
      <w:r>
        <w:rPr>
          <w:rFonts w:ascii="Arial" w:hAnsi="Arial" w:cs="Arial"/>
          <w:b/>
          <w:bCs/>
          <w:i/>
          <w:iCs/>
          <w:color w:val="0000FF"/>
          <w:sz w:val="40"/>
        </w:rPr>
        <w:t xml:space="preserve"> </w:t>
      </w:r>
    </w:p>
    <w:p w:rsidR="00FF72F5" w:rsidRDefault="00FF72F5" w:rsidP="00FF72F5">
      <w:pPr>
        <w:jc w:val="right"/>
        <w:rPr>
          <w:rFonts w:ascii="Arial" w:hAnsi="Arial" w:cs="Arial"/>
          <w:sz w:val="40"/>
        </w:rPr>
      </w:pPr>
    </w:p>
    <w:p w:rsidR="0061492F" w:rsidRDefault="0061492F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FF72F5" w:rsidRDefault="00FF72F5"/>
    <w:p w:rsidR="00D222E4" w:rsidRDefault="00D222E4"/>
    <w:p w:rsidR="00D222E4" w:rsidRDefault="00D222E4"/>
    <w:p w:rsidR="00D222E4" w:rsidRDefault="00D222E4"/>
    <w:p w:rsidR="00D222E4" w:rsidRDefault="00D222E4"/>
    <w:p w:rsidR="00FF72F5" w:rsidRPr="00D222E4" w:rsidRDefault="009C55D0" w:rsidP="00D222E4">
      <w:pPr>
        <w:pStyle w:val="Ttulo1"/>
        <w:numPr>
          <w:ilvl w:val="0"/>
          <w:numId w:val="1"/>
        </w:numPr>
        <w:ind w:left="284" w:hanging="284"/>
        <w:rPr>
          <w:rFonts w:ascii="Times New Roman" w:hAnsi="Times New Roman" w:cs="Times New Roman"/>
          <w:color w:val="auto"/>
        </w:rPr>
      </w:pPr>
      <w:bookmarkStart w:id="4" w:name="_Toc436405153"/>
      <w:r w:rsidRPr="00D222E4">
        <w:rPr>
          <w:rFonts w:ascii="Times New Roman" w:hAnsi="Times New Roman" w:cs="Times New Roman"/>
          <w:color w:val="auto"/>
        </w:rPr>
        <w:t>Introdução</w:t>
      </w:r>
      <w:bookmarkEnd w:id="4"/>
    </w:p>
    <w:p w:rsidR="009C55D0" w:rsidRDefault="009C55D0" w:rsidP="009C55D0"/>
    <w:p w:rsidR="009C55D0" w:rsidRDefault="009C55D0" w:rsidP="00D222E4">
      <w:bookmarkStart w:id="5" w:name="_Toc436400806"/>
      <w:r w:rsidRPr="00020517">
        <w:t xml:space="preserve">O </w:t>
      </w:r>
      <w:r>
        <w:t xml:space="preserve">corrente </w:t>
      </w:r>
      <w:r w:rsidRPr="00020517">
        <w:t xml:space="preserve">projeto visa resolver o problema que o </w:t>
      </w:r>
      <w:proofErr w:type="spellStart"/>
      <w:proofErr w:type="gramStart"/>
      <w:r w:rsidRPr="00020517">
        <w:t>sr</w:t>
      </w:r>
      <w:proofErr w:type="spellEnd"/>
      <w:proofErr w:type="gramEnd"/>
      <w:r w:rsidRPr="00020517">
        <w:t xml:space="preserve"> Nilson </w:t>
      </w:r>
      <w:proofErr w:type="spellStart"/>
      <w:r w:rsidRPr="00020517">
        <w:t>Modro</w:t>
      </w:r>
      <w:proofErr w:type="spellEnd"/>
      <w:r w:rsidRPr="00020517">
        <w:t xml:space="preserve"> possui quando necessita gerenciar seus negócios quanto a atividade de corretor de seguros. O projeto visa então criar um </w:t>
      </w:r>
      <w:r w:rsidRPr="009C55D0">
        <w:rPr>
          <w:i/>
        </w:rPr>
        <w:t>software</w:t>
      </w:r>
      <w:r>
        <w:t>, denominado “</w:t>
      </w:r>
      <w:proofErr w:type="spellStart"/>
      <w:r>
        <w:t>Modro</w:t>
      </w:r>
      <w:proofErr w:type="spellEnd"/>
      <w:r>
        <w:t xml:space="preserve"> Seguros”, o qual irá</w:t>
      </w:r>
      <w:r w:rsidRPr="00020517">
        <w:t xml:space="preserve"> ao corretor cadastrar clientes, objetos e propostas de seguros; de forma que seja possível o envio destas via e-mail e acompanhar o prazo de vencimento do contrato, permitindo facilitar a tarefa de renovação.</w:t>
      </w:r>
      <w:bookmarkEnd w:id="5"/>
      <w:r w:rsidRPr="00020517">
        <w:t xml:space="preserve"> </w:t>
      </w:r>
    </w:p>
    <w:p w:rsidR="009C55D0" w:rsidRDefault="009C55D0" w:rsidP="00D222E4">
      <w:pPr>
        <w:ind w:firstLine="708"/>
      </w:pPr>
      <w:bookmarkStart w:id="6" w:name="_Toc436400807"/>
      <w:r>
        <w:t xml:space="preserve">Inicialmente, o projeto deverá ser concluído até o dia 04/12, prazo indicado pelo corretor para que possa iniciar suas tarefas com a ferramenta. Entretanto, para que a experiência do cliente possa contribuir para com o desenvolvimento do respectivo sistema, assim como incitá-lo a possuir maior familiaridade com a ferramenta vista sua necessidade optou-se, em acordo com o cliente, em fornecer o </w:t>
      </w:r>
      <w:r w:rsidRPr="009C55D0">
        <w:rPr>
          <w:i/>
        </w:rPr>
        <w:t>software</w:t>
      </w:r>
      <w:r>
        <w:t xml:space="preserve"> em partes integráveis, de maneira que ele possa ir validando o projeto conforme o mesmo é gerado. Por isso, em linguagem técnica, a entrega será gerada de forma incremental, ou seja, cada funcionalidade testável e que agregue as funções do cliente, são disponibilizadas para validação e utilização do usuário.</w:t>
      </w:r>
      <w:bookmarkEnd w:id="6"/>
      <w:r>
        <w:t xml:space="preserve"> </w:t>
      </w:r>
    </w:p>
    <w:p w:rsidR="009C55D0" w:rsidRPr="009C55D0" w:rsidRDefault="009C55D0" w:rsidP="00D222E4">
      <w:pPr>
        <w:ind w:firstLine="708"/>
      </w:pPr>
      <w:bookmarkStart w:id="7" w:name="_Toc436400808"/>
      <w:r>
        <w:t xml:space="preserve">Sobre isso, em acordo com o corretor, foram indicadas duas entregas funcionais de </w:t>
      </w:r>
      <w:r w:rsidRPr="009C55D0">
        <w:rPr>
          <w:i/>
        </w:rPr>
        <w:t>software</w:t>
      </w:r>
      <w:r>
        <w:rPr>
          <w:i/>
        </w:rPr>
        <w:t xml:space="preserve">: </w:t>
      </w:r>
      <w:r>
        <w:t xml:space="preserve">a primeira no dia 28/11/2015 e a segunda no dia 05/12/2015. Na primeira entrega, denominada de </w:t>
      </w:r>
      <w:proofErr w:type="spellStart"/>
      <w:r w:rsidRPr="009C55D0">
        <w:rPr>
          <w:i/>
        </w:rPr>
        <w:t>sprint</w:t>
      </w:r>
      <w:proofErr w:type="spellEnd"/>
      <w:r w:rsidRPr="009C55D0">
        <w:rPr>
          <w:i/>
        </w:rPr>
        <w:t xml:space="preserve"> </w:t>
      </w:r>
      <w:proofErr w:type="gramStart"/>
      <w:r w:rsidRPr="009C55D0">
        <w:rPr>
          <w:i/>
        </w:rPr>
        <w:t>1</w:t>
      </w:r>
      <w:proofErr w:type="gramEnd"/>
      <w:r>
        <w:rPr>
          <w:i/>
        </w:rPr>
        <w:t xml:space="preserve">, </w:t>
      </w:r>
      <w:r>
        <w:t xml:space="preserve">serão disponibilizadas funcionalidades essenciais a atividade do cliente, conforme identificado na entrevista ocorrida. Já na segunda entrega, denominada </w:t>
      </w:r>
      <w:proofErr w:type="spellStart"/>
      <w:r w:rsidRPr="009C55D0">
        <w:rPr>
          <w:i/>
        </w:rPr>
        <w:t>sprint</w:t>
      </w:r>
      <w:proofErr w:type="spellEnd"/>
      <w:r>
        <w:t xml:space="preserve"> </w:t>
      </w:r>
      <w:proofErr w:type="gramStart"/>
      <w:r>
        <w:t>2</w:t>
      </w:r>
      <w:proofErr w:type="gramEnd"/>
      <w:r>
        <w:t xml:space="preserve">, serão </w:t>
      </w:r>
      <w:proofErr w:type="spellStart"/>
      <w:r>
        <w:t>disponiblizadas</w:t>
      </w:r>
      <w:proofErr w:type="spellEnd"/>
      <w:r>
        <w:t xml:space="preserve"> as demais funcionalidades do sistema. A seguir, são listadas as funcionalidades que serão concebidas na </w:t>
      </w:r>
      <w:proofErr w:type="spellStart"/>
      <w:r w:rsidRPr="009C55D0">
        <w:rPr>
          <w:i/>
        </w:rPr>
        <w:t>sprint</w:t>
      </w:r>
      <w:proofErr w:type="spellEnd"/>
      <w:r>
        <w:t xml:space="preserve"> </w:t>
      </w:r>
      <w:proofErr w:type="gramStart"/>
      <w:r>
        <w:t>1</w:t>
      </w:r>
      <w:proofErr w:type="gramEnd"/>
      <w:r>
        <w:t xml:space="preserve">, as quais formam o </w:t>
      </w:r>
      <w:proofErr w:type="spellStart"/>
      <w:r w:rsidRPr="009C55D0">
        <w:rPr>
          <w:i/>
        </w:rPr>
        <w:t>backlog</w:t>
      </w:r>
      <w:proofErr w:type="spellEnd"/>
      <w:r>
        <w:rPr>
          <w:i/>
        </w:rPr>
        <w:t xml:space="preserve"> </w:t>
      </w:r>
      <w:r w:rsidRPr="009C55D0">
        <w:t>(</w:t>
      </w:r>
      <w:r>
        <w:t>conjunto de funcionalidades de sistema</w:t>
      </w:r>
      <w:r w:rsidRPr="009C55D0">
        <w:t>)</w:t>
      </w:r>
      <w:r>
        <w:rPr>
          <w:i/>
        </w:rPr>
        <w:t xml:space="preserve"> </w:t>
      </w:r>
      <w:r>
        <w:t>disponibilizado inicialmente ao corretor.</w:t>
      </w:r>
      <w:bookmarkEnd w:id="7"/>
    </w:p>
    <w:p w:rsidR="009C55D0" w:rsidRDefault="00D222E4" w:rsidP="00D222E4">
      <w:pPr>
        <w:pStyle w:val="Ttulo1"/>
        <w:numPr>
          <w:ilvl w:val="0"/>
          <w:numId w:val="1"/>
        </w:numPr>
        <w:ind w:left="284" w:hanging="295"/>
        <w:rPr>
          <w:rFonts w:ascii="Times New Roman" w:hAnsi="Times New Roman" w:cs="Times New Roman"/>
          <w:color w:val="auto"/>
        </w:rPr>
      </w:pPr>
      <w:bookmarkStart w:id="8" w:name="_Toc436405154"/>
      <w:r w:rsidRPr="00D222E4">
        <w:rPr>
          <w:rFonts w:ascii="Times New Roman" w:hAnsi="Times New Roman" w:cs="Times New Roman"/>
          <w:color w:val="auto"/>
        </w:rPr>
        <w:t>Funcionalidades</w:t>
      </w:r>
      <w:bookmarkEnd w:id="8"/>
    </w:p>
    <w:p w:rsidR="00D222E4" w:rsidRDefault="00D222E4" w:rsidP="00D222E4"/>
    <w:p w:rsidR="00D222E4" w:rsidRPr="00D222E4" w:rsidRDefault="00D222E4" w:rsidP="00D222E4">
      <w:pPr>
        <w:ind w:firstLine="284"/>
      </w:pPr>
      <w:r>
        <w:t xml:space="preserve">Nesta sessão serão descritas as funcionalidades a serem disponibilizadas no </w:t>
      </w:r>
      <w:proofErr w:type="spellStart"/>
      <w:r w:rsidRPr="00D222E4">
        <w:rPr>
          <w:i/>
        </w:rPr>
        <w:t>sprint</w:t>
      </w:r>
      <w:proofErr w:type="spellEnd"/>
      <w:r>
        <w:t xml:space="preserve"> </w:t>
      </w:r>
      <w:proofErr w:type="gramStart"/>
      <w:r>
        <w:t>1</w:t>
      </w:r>
      <w:proofErr w:type="gramEnd"/>
      <w:r>
        <w:t>, elencando os casos de uso envolvidos e seus respectivos requisitos funcionais.</w:t>
      </w:r>
    </w:p>
    <w:p w:rsidR="00D222E4" w:rsidRPr="00D222E4" w:rsidRDefault="00D222E4" w:rsidP="00DA08B6">
      <w:pPr>
        <w:pStyle w:val="Ttulo2"/>
        <w:numPr>
          <w:ilvl w:val="1"/>
          <w:numId w:val="2"/>
        </w:numPr>
        <w:rPr>
          <w:rFonts w:ascii="Times New Roman" w:hAnsi="Times New Roman" w:cs="Times New Roman"/>
          <w:color w:val="auto"/>
        </w:rPr>
      </w:pPr>
      <w:bookmarkStart w:id="9" w:name="_Toc436405155"/>
      <w:r w:rsidRPr="00D222E4">
        <w:rPr>
          <w:rFonts w:ascii="Times New Roman" w:hAnsi="Times New Roman" w:cs="Times New Roman"/>
          <w:color w:val="auto"/>
        </w:rPr>
        <w:t>Gestão de segurado</w:t>
      </w:r>
      <w:bookmarkEnd w:id="9"/>
    </w:p>
    <w:p w:rsidR="00FF5012" w:rsidRDefault="00D222E4" w:rsidP="00FF5012">
      <w:pPr>
        <w:ind w:firstLine="360"/>
      </w:pPr>
      <w:r>
        <w:t>Corresponde ao cadastro dos clientes da corretora, os quais requisitarão propostas de cotação para firmarem apólice de seguros sobre os</w:t>
      </w:r>
      <w:r w:rsidR="00FF5012">
        <w:t xml:space="preserve"> objetos de seguro. </w:t>
      </w:r>
    </w:p>
    <w:p w:rsidR="00D222E4" w:rsidRDefault="00FF5012" w:rsidP="00FF5012">
      <w:pPr>
        <w:ind w:firstLine="360"/>
      </w:pPr>
      <w:r>
        <w:t>Este possui relação direta ao UC001 – Manter segurado, o qual será implementado de forma geral, conforme identificado nos fluxos descritos</w:t>
      </w:r>
      <w:r w:rsidR="00F91593">
        <w:t xml:space="preserve"> no documento “</w:t>
      </w:r>
      <w:proofErr w:type="gramStart"/>
      <w:r w:rsidR="00F91593">
        <w:t>seguro.</w:t>
      </w:r>
      <w:proofErr w:type="spellStart"/>
      <w:proofErr w:type="gramEnd"/>
      <w:r w:rsidR="00F91593">
        <w:t>eap</w:t>
      </w:r>
      <w:proofErr w:type="spellEnd"/>
      <w:r w:rsidR="00F91593">
        <w:t>”, em sua sessão visão de comportamentos / casos de uso</w:t>
      </w:r>
      <w:r>
        <w:t>. Esta funcionalidade possui relacionamento com os requisitos:</w:t>
      </w:r>
    </w:p>
    <w:p w:rsidR="00FF5012" w:rsidRPr="00FF5012" w:rsidRDefault="00FF5012" w:rsidP="00FF5012">
      <w:pPr>
        <w:pStyle w:val="PargrafodaLista"/>
        <w:numPr>
          <w:ilvl w:val="0"/>
          <w:numId w:val="4"/>
        </w:numPr>
      </w:pPr>
      <w:r>
        <w:rPr>
          <w:szCs w:val="24"/>
        </w:rPr>
        <w:t>Funcionais:</w:t>
      </w:r>
    </w:p>
    <w:p w:rsidR="00FF5012" w:rsidRPr="00FF5012" w:rsidRDefault="00FF5012" w:rsidP="00FF5012">
      <w:pPr>
        <w:pStyle w:val="PargrafodaLista"/>
        <w:numPr>
          <w:ilvl w:val="1"/>
          <w:numId w:val="4"/>
        </w:numPr>
      </w:pPr>
      <w:r>
        <w:rPr>
          <w:szCs w:val="24"/>
        </w:rPr>
        <w:t>RF001 - O sistema deve permitir manter segurado;</w:t>
      </w:r>
    </w:p>
    <w:p w:rsidR="00FF5012" w:rsidRPr="00FF5012" w:rsidRDefault="00FF5012" w:rsidP="00FF5012">
      <w:pPr>
        <w:pStyle w:val="PargrafodaLista"/>
        <w:numPr>
          <w:ilvl w:val="0"/>
          <w:numId w:val="4"/>
        </w:numPr>
      </w:pPr>
      <w:proofErr w:type="spellStart"/>
      <w:proofErr w:type="gramStart"/>
      <w:r>
        <w:rPr>
          <w:szCs w:val="24"/>
        </w:rPr>
        <w:lastRenderedPageBreak/>
        <w:t>Não-funcionais</w:t>
      </w:r>
      <w:proofErr w:type="spellEnd"/>
      <w:proofErr w:type="gramEnd"/>
      <w:r>
        <w:rPr>
          <w:szCs w:val="24"/>
        </w:rPr>
        <w:t>:</w:t>
      </w:r>
    </w:p>
    <w:p w:rsidR="00FF5012" w:rsidRPr="00203101" w:rsidRDefault="00FF5012" w:rsidP="00FF5012">
      <w:pPr>
        <w:pStyle w:val="PargrafodaLista"/>
        <w:numPr>
          <w:ilvl w:val="1"/>
          <w:numId w:val="4"/>
        </w:numPr>
        <w:spacing w:before="0" w:after="0"/>
        <w:rPr>
          <w:b/>
          <w:szCs w:val="24"/>
        </w:rPr>
      </w:pPr>
      <w:r>
        <w:rPr>
          <w:szCs w:val="24"/>
        </w:rPr>
        <w:t>RNF001 - O sistema deve ser disponibilizado em plataforma WEB;</w:t>
      </w:r>
    </w:p>
    <w:p w:rsidR="00FF5012" w:rsidRPr="00F91593" w:rsidRDefault="00FF5012" w:rsidP="00FF5012">
      <w:pPr>
        <w:pStyle w:val="PargrafodaLista"/>
        <w:numPr>
          <w:ilvl w:val="1"/>
          <w:numId w:val="4"/>
        </w:numPr>
        <w:spacing w:before="0" w:after="0"/>
        <w:rPr>
          <w:b/>
          <w:szCs w:val="24"/>
        </w:rPr>
      </w:pPr>
      <w:r>
        <w:rPr>
          <w:szCs w:val="24"/>
        </w:rPr>
        <w:t>RNF002 - O sistema não necessita possuir perfil</w:t>
      </w:r>
      <w:r w:rsidR="00F91593">
        <w:rPr>
          <w:szCs w:val="24"/>
        </w:rPr>
        <w:t xml:space="preserve"> de usuário;</w:t>
      </w:r>
    </w:p>
    <w:p w:rsidR="00F91593" w:rsidRPr="00DA08B6" w:rsidRDefault="00F91593" w:rsidP="00FF5012">
      <w:pPr>
        <w:pStyle w:val="PargrafodaLista"/>
        <w:numPr>
          <w:ilvl w:val="1"/>
          <w:numId w:val="4"/>
        </w:numPr>
        <w:spacing w:before="0" w:after="0"/>
        <w:rPr>
          <w:b/>
          <w:szCs w:val="24"/>
        </w:rPr>
      </w:pPr>
      <w:r>
        <w:rPr>
          <w:szCs w:val="24"/>
        </w:rPr>
        <w:t>RNF004 - Para desenvolvimento deve ser utilizado repositório de artefatos de desenvolvimento on-line.</w:t>
      </w:r>
    </w:p>
    <w:p w:rsidR="00DA08B6" w:rsidRPr="00DA08B6" w:rsidRDefault="00DA08B6" w:rsidP="00DA08B6">
      <w:pPr>
        <w:spacing w:before="0" w:after="0"/>
        <w:rPr>
          <w:b/>
          <w:szCs w:val="24"/>
        </w:rPr>
      </w:pPr>
    </w:p>
    <w:p w:rsidR="00DA08B6" w:rsidRDefault="00DA08B6" w:rsidP="00DA08B6">
      <w:pPr>
        <w:pStyle w:val="Ttulo2"/>
        <w:numPr>
          <w:ilvl w:val="1"/>
          <w:numId w:val="2"/>
        </w:numPr>
        <w:rPr>
          <w:rFonts w:ascii="Times New Roman" w:hAnsi="Times New Roman" w:cs="Times New Roman"/>
          <w:color w:val="auto"/>
        </w:rPr>
      </w:pPr>
      <w:bookmarkStart w:id="10" w:name="_Toc436405156"/>
      <w:r w:rsidRPr="00DA08B6">
        <w:rPr>
          <w:rFonts w:ascii="Times New Roman" w:hAnsi="Times New Roman" w:cs="Times New Roman"/>
          <w:color w:val="auto"/>
        </w:rPr>
        <w:t>Integração com a tabela FIPE</w:t>
      </w:r>
      <w:bookmarkEnd w:id="10"/>
    </w:p>
    <w:p w:rsidR="00DA08B6" w:rsidRDefault="00DA08B6" w:rsidP="00DA08B6">
      <w:pPr>
        <w:ind w:firstLine="360"/>
      </w:pPr>
      <w:r>
        <w:t>A integração com a tabela FIPE</w:t>
      </w:r>
      <w:proofErr w:type="gramStart"/>
      <w:r>
        <w:t>, foi</w:t>
      </w:r>
      <w:proofErr w:type="gramEnd"/>
      <w:r>
        <w:t xml:space="preserve"> efetuada no intuito de permitir a localização de automóveis de acordo com a norma utilizada no mercado atualmente.</w:t>
      </w:r>
    </w:p>
    <w:p w:rsidR="00DA08B6" w:rsidRDefault="00DA08B6" w:rsidP="00DA08B6">
      <w:pPr>
        <w:ind w:firstLine="360"/>
      </w:pPr>
      <w:r>
        <w:t>Esta importação é diretamente ligada aos casos de uso:</w:t>
      </w:r>
    </w:p>
    <w:p w:rsidR="00DA08B6" w:rsidRDefault="00DA08B6" w:rsidP="00DA08B6">
      <w:pPr>
        <w:pStyle w:val="PargrafodaLista"/>
        <w:numPr>
          <w:ilvl w:val="0"/>
          <w:numId w:val="15"/>
        </w:numPr>
      </w:pPr>
      <w:r>
        <w:t>UC002 – Manter objeto de seguro;</w:t>
      </w:r>
    </w:p>
    <w:p w:rsidR="00DA08B6" w:rsidRDefault="00DA08B6" w:rsidP="00DA08B6">
      <w:pPr>
        <w:pStyle w:val="PargrafodaLista"/>
        <w:numPr>
          <w:ilvl w:val="0"/>
          <w:numId w:val="15"/>
        </w:numPr>
      </w:pPr>
      <w:r>
        <w:t>UC004 – Manter cotação.</w:t>
      </w:r>
    </w:p>
    <w:p w:rsidR="00DA08B6" w:rsidRDefault="00DA08B6" w:rsidP="00DA08B6">
      <w:pPr>
        <w:ind w:firstLine="360"/>
      </w:pPr>
      <w:r>
        <w:t>Como requisitos existentes, tal integração esta relacionada a:</w:t>
      </w:r>
    </w:p>
    <w:p w:rsidR="00DA08B6" w:rsidRDefault="00DA08B6" w:rsidP="00DA08B6">
      <w:pPr>
        <w:pStyle w:val="PargrafodaLista"/>
        <w:numPr>
          <w:ilvl w:val="0"/>
          <w:numId w:val="16"/>
        </w:numPr>
      </w:pPr>
      <w:r>
        <w:t>Funcionais:</w:t>
      </w:r>
    </w:p>
    <w:p w:rsidR="00DA08B6" w:rsidRPr="00DA08B6" w:rsidRDefault="00DA08B6" w:rsidP="0087444C">
      <w:pPr>
        <w:pStyle w:val="PargrafodaLista"/>
        <w:numPr>
          <w:ilvl w:val="1"/>
          <w:numId w:val="17"/>
        </w:numPr>
      </w:pPr>
      <w:r>
        <w:t xml:space="preserve">RF002 - </w:t>
      </w:r>
      <w:r>
        <w:rPr>
          <w:szCs w:val="24"/>
        </w:rPr>
        <w:t>O sistema deve permitir manter objeto de seguro;</w:t>
      </w:r>
    </w:p>
    <w:p w:rsidR="00DA08B6" w:rsidRPr="00DA08B6" w:rsidRDefault="00DA08B6" w:rsidP="0087444C">
      <w:pPr>
        <w:pStyle w:val="PargrafodaLista"/>
        <w:numPr>
          <w:ilvl w:val="1"/>
          <w:numId w:val="17"/>
        </w:numPr>
      </w:pPr>
      <w:r>
        <w:t xml:space="preserve">RF004 - </w:t>
      </w:r>
      <w:r>
        <w:rPr>
          <w:szCs w:val="24"/>
        </w:rPr>
        <w:t>O sistema deve permitir manter cotação;</w:t>
      </w:r>
    </w:p>
    <w:p w:rsidR="00DA08B6" w:rsidRDefault="00DA08B6" w:rsidP="0087444C">
      <w:pPr>
        <w:pStyle w:val="PargrafodaLista"/>
        <w:numPr>
          <w:ilvl w:val="1"/>
          <w:numId w:val="17"/>
        </w:numPr>
      </w:pPr>
      <w:r>
        <w:rPr>
          <w:szCs w:val="24"/>
        </w:rPr>
        <w:t xml:space="preserve">RF010 - </w:t>
      </w:r>
      <w:r w:rsidR="0087444C">
        <w:rPr>
          <w:szCs w:val="24"/>
        </w:rPr>
        <w:t>O sistema deve permitir manter a configuração de regras para a geração do prêmio base anual de um seguro.</w:t>
      </w:r>
    </w:p>
    <w:p w:rsidR="00DA08B6" w:rsidRDefault="00DA08B6" w:rsidP="00DA08B6">
      <w:pPr>
        <w:pStyle w:val="PargrafodaLista"/>
        <w:numPr>
          <w:ilvl w:val="0"/>
          <w:numId w:val="16"/>
        </w:numPr>
      </w:pPr>
      <w:proofErr w:type="spellStart"/>
      <w:proofErr w:type="gramStart"/>
      <w:r>
        <w:t>Não-funcionais</w:t>
      </w:r>
      <w:proofErr w:type="spellEnd"/>
      <w:proofErr w:type="gramEnd"/>
      <w:r>
        <w:t>:</w:t>
      </w:r>
    </w:p>
    <w:p w:rsidR="0087444C" w:rsidRPr="00F91593" w:rsidRDefault="0087444C" w:rsidP="0087444C">
      <w:pPr>
        <w:pStyle w:val="PargrafodaLista"/>
        <w:numPr>
          <w:ilvl w:val="1"/>
          <w:numId w:val="18"/>
        </w:numPr>
      </w:pPr>
      <w:r>
        <w:t xml:space="preserve">RNF001 - </w:t>
      </w:r>
      <w:r>
        <w:rPr>
          <w:szCs w:val="24"/>
        </w:rPr>
        <w:t>O sistema deve ser disponibilizado em plataforma WEB;</w:t>
      </w:r>
    </w:p>
    <w:p w:rsidR="0087444C" w:rsidRPr="0087444C" w:rsidRDefault="0087444C" w:rsidP="0087444C">
      <w:pPr>
        <w:pStyle w:val="PargrafodaLista"/>
        <w:numPr>
          <w:ilvl w:val="1"/>
          <w:numId w:val="18"/>
        </w:numPr>
      </w:pPr>
      <w:r>
        <w:rPr>
          <w:szCs w:val="24"/>
        </w:rPr>
        <w:t>RNF003 - O sistema deve possuir integração com a tabela FIPE.</w:t>
      </w:r>
    </w:p>
    <w:p w:rsidR="0087444C" w:rsidRPr="00DA08B6" w:rsidRDefault="0087444C" w:rsidP="0087444C">
      <w:pPr>
        <w:ind w:firstLine="360"/>
      </w:pPr>
      <w:r>
        <w:t xml:space="preserve">Outro </w:t>
      </w:r>
      <w:proofErr w:type="gramStart"/>
      <w:r>
        <w:t>da fator</w:t>
      </w:r>
      <w:proofErr w:type="gramEnd"/>
      <w:r>
        <w:t xml:space="preserve"> de importância é que a tabela FIPE, por possuir informações próprias, representa um agente interno de negocio do sistema, denominado entre os atores como “FIPE”, estereótipo “</w:t>
      </w:r>
      <w:proofErr w:type="spellStart"/>
      <w:r w:rsidRPr="0087444C">
        <w:rPr>
          <w:i/>
        </w:rPr>
        <w:t>interna</w:t>
      </w:r>
      <w:r>
        <w:rPr>
          <w:i/>
        </w:rPr>
        <w:t>l</w:t>
      </w:r>
      <w:proofErr w:type="spellEnd"/>
      <w:r w:rsidRPr="0087444C">
        <w:rPr>
          <w:i/>
        </w:rPr>
        <w:t xml:space="preserve"> </w:t>
      </w:r>
      <w:proofErr w:type="spellStart"/>
      <w:r w:rsidRPr="0087444C">
        <w:rPr>
          <w:i/>
        </w:rPr>
        <w:t>worker</w:t>
      </w:r>
      <w:proofErr w:type="spellEnd"/>
      <w:r>
        <w:t>”.</w:t>
      </w:r>
    </w:p>
    <w:p w:rsidR="00D222E4" w:rsidRPr="00D222E4" w:rsidRDefault="00D222E4" w:rsidP="00DA08B6">
      <w:pPr>
        <w:pStyle w:val="Ttulo2"/>
        <w:numPr>
          <w:ilvl w:val="1"/>
          <w:numId w:val="2"/>
        </w:numPr>
        <w:rPr>
          <w:rFonts w:ascii="Times New Roman" w:hAnsi="Times New Roman" w:cs="Times New Roman"/>
          <w:color w:val="auto"/>
        </w:rPr>
      </w:pPr>
      <w:bookmarkStart w:id="11" w:name="_Toc436405157"/>
      <w:r w:rsidRPr="00D222E4">
        <w:rPr>
          <w:rFonts w:ascii="Times New Roman" w:hAnsi="Times New Roman" w:cs="Times New Roman"/>
          <w:color w:val="auto"/>
        </w:rPr>
        <w:t>Gestão de objeto de seguro</w:t>
      </w:r>
      <w:bookmarkEnd w:id="11"/>
    </w:p>
    <w:p w:rsidR="00FF5012" w:rsidRDefault="00FF5012" w:rsidP="00FF5012">
      <w:pPr>
        <w:pStyle w:val="PargrafodaLista"/>
        <w:ind w:left="0" w:firstLine="360"/>
      </w:pPr>
      <w:r>
        <w:t xml:space="preserve">Corresponde ao cadastro dos bens do segurado que serão passíveis de proposta de seguro, aquilo que o segurado quer segurar. Conforme identificado no documento “Documento de requisitos do sistema”, neste projeto o objeto de seguro se restringe a automóveis. </w:t>
      </w:r>
    </w:p>
    <w:p w:rsidR="00FF5012" w:rsidRDefault="00FF5012" w:rsidP="00FF5012">
      <w:pPr>
        <w:pStyle w:val="PargrafodaLista"/>
        <w:ind w:left="0" w:firstLine="360"/>
      </w:pPr>
      <w:r>
        <w:t>Este possui relação direta ao UC002 – Manter objeto de seguro, o qual será implementado de forma geral, conforme identificado nos fluxos descritos no documento “</w:t>
      </w:r>
      <w:proofErr w:type="gramStart"/>
      <w:r>
        <w:t>seguro.</w:t>
      </w:r>
      <w:proofErr w:type="spellStart"/>
      <w:proofErr w:type="gramEnd"/>
      <w:r>
        <w:t>eap</w:t>
      </w:r>
      <w:proofErr w:type="spellEnd"/>
      <w:r>
        <w:t xml:space="preserve">”, em sua sessão </w:t>
      </w:r>
      <w:r w:rsidR="00F91593">
        <w:t>v</w:t>
      </w:r>
      <w:r>
        <w:t>isão de comportamentos</w:t>
      </w:r>
      <w:r w:rsidR="00F91593">
        <w:t xml:space="preserve"> / casos de uso</w:t>
      </w:r>
      <w:r>
        <w:t>. Esta funcionalidade possui relacionamento com os requisitos:</w:t>
      </w:r>
    </w:p>
    <w:p w:rsidR="00D222E4" w:rsidRDefault="00F91593" w:rsidP="00F91593">
      <w:pPr>
        <w:pStyle w:val="PargrafodaLista"/>
        <w:numPr>
          <w:ilvl w:val="0"/>
          <w:numId w:val="6"/>
        </w:numPr>
      </w:pPr>
      <w:r>
        <w:t>Funcionais</w:t>
      </w:r>
    </w:p>
    <w:p w:rsidR="00F91593" w:rsidRPr="00F91593" w:rsidRDefault="00F91593" w:rsidP="00F91593">
      <w:pPr>
        <w:pStyle w:val="PargrafodaLista"/>
        <w:numPr>
          <w:ilvl w:val="0"/>
          <w:numId w:val="8"/>
        </w:numPr>
        <w:spacing w:before="0" w:after="0"/>
        <w:rPr>
          <w:b/>
          <w:szCs w:val="24"/>
        </w:rPr>
      </w:pPr>
      <w:r>
        <w:t xml:space="preserve">RF002 - </w:t>
      </w:r>
      <w:r>
        <w:rPr>
          <w:szCs w:val="24"/>
        </w:rPr>
        <w:t>O sistema deve permitir manter objeto de seguro.</w:t>
      </w:r>
    </w:p>
    <w:p w:rsidR="00F91593" w:rsidRDefault="00F91593" w:rsidP="00F91593">
      <w:pPr>
        <w:pStyle w:val="PargrafodaLista"/>
        <w:numPr>
          <w:ilvl w:val="0"/>
          <w:numId w:val="6"/>
        </w:numPr>
      </w:pPr>
      <w:proofErr w:type="spellStart"/>
      <w:proofErr w:type="gramStart"/>
      <w:r>
        <w:t>Não-funcionais</w:t>
      </w:r>
      <w:proofErr w:type="spellEnd"/>
      <w:proofErr w:type="gramEnd"/>
    </w:p>
    <w:p w:rsidR="00F91593" w:rsidRPr="00F91593" w:rsidRDefault="00F91593" w:rsidP="00F91593">
      <w:pPr>
        <w:pStyle w:val="PargrafodaLista"/>
        <w:numPr>
          <w:ilvl w:val="1"/>
          <w:numId w:val="6"/>
        </w:numPr>
      </w:pPr>
      <w:r>
        <w:t xml:space="preserve">RNF001 - </w:t>
      </w:r>
      <w:r>
        <w:rPr>
          <w:szCs w:val="24"/>
        </w:rPr>
        <w:t>O sistema deve ser disponibilizado em plataforma WEB;</w:t>
      </w:r>
    </w:p>
    <w:p w:rsidR="00F91593" w:rsidRPr="00F91593" w:rsidRDefault="00F91593" w:rsidP="00F91593">
      <w:pPr>
        <w:pStyle w:val="PargrafodaLista"/>
        <w:numPr>
          <w:ilvl w:val="1"/>
          <w:numId w:val="6"/>
        </w:numPr>
      </w:pPr>
      <w:r>
        <w:rPr>
          <w:szCs w:val="24"/>
        </w:rPr>
        <w:t>RNF003 - O sistema deve possuir integração com a tabela FIPE;</w:t>
      </w:r>
    </w:p>
    <w:p w:rsidR="00F91593" w:rsidRPr="00D222E4" w:rsidRDefault="00F91593" w:rsidP="00F91593">
      <w:pPr>
        <w:pStyle w:val="PargrafodaLista"/>
        <w:numPr>
          <w:ilvl w:val="1"/>
          <w:numId w:val="6"/>
        </w:numPr>
      </w:pPr>
      <w:r>
        <w:rPr>
          <w:szCs w:val="24"/>
        </w:rPr>
        <w:t>RNF004 - Para desenvolvimento deve ser utilizado repositório de artefatos de desenvolvimento on-line.</w:t>
      </w:r>
    </w:p>
    <w:p w:rsidR="00D222E4" w:rsidRPr="00D222E4" w:rsidRDefault="00D222E4" w:rsidP="00DA08B6">
      <w:pPr>
        <w:pStyle w:val="Ttulo2"/>
        <w:numPr>
          <w:ilvl w:val="1"/>
          <w:numId w:val="2"/>
        </w:numPr>
        <w:rPr>
          <w:rFonts w:ascii="Times New Roman" w:hAnsi="Times New Roman" w:cs="Times New Roman"/>
          <w:color w:val="auto"/>
        </w:rPr>
      </w:pPr>
      <w:bookmarkStart w:id="12" w:name="_Toc436405158"/>
      <w:r w:rsidRPr="00D222E4">
        <w:rPr>
          <w:rFonts w:ascii="Times New Roman" w:hAnsi="Times New Roman" w:cs="Times New Roman"/>
          <w:color w:val="auto"/>
        </w:rPr>
        <w:lastRenderedPageBreak/>
        <w:t>Gestão de aditamento/cláusula</w:t>
      </w:r>
      <w:bookmarkEnd w:id="12"/>
    </w:p>
    <w:p w:rsidR="00D222E4" w:rsidRDefault="00F91593" w:rsidP="00F91593">
      <w:pPr>
        <w:ind w:firstLine="426"/>
      </w:pPr>
      <w:r>
        <w:t>Corresponde ao cadastro de cláusula que o seguro cobrirá. Por exemplo, em um seguro de automóvel, um aditamento/cláusula corresponde a guincho, carro reserva, valor de táxi que o segurado tem direito caso ocorra alguma ocorrência com seu automóvel segurado.</w:t>
      </w:r>
    </w:p>
    <w:p w:rsidR="00F91593" w:rsidRDefault="00F91593" w:rsidP="00F91593">
      <w:pPr>
        <w:pStyle w:val="PargrafodaLista"/>
        <w:ind w:left="0" w:firstLine="360"/>
      </w:pPr>
      <w:r>
        <w:t>Este possui relação direta ao UC00</w:t>
      </w:r>
      <w:r w:rsidR="007A760F">
        <w:t>3</w:t>
      </w:r>
      <w:r>
        <w:t xml:space="preserve"> – Manter </w:t>
      </w:r>
      <w:r w:rsidR="007A760F">
        <w:t>aditamento/cláusula</w:t>
      </w:r>
      <w:r>
        <w:t>, o qual será implementado de forma geral, conforme identificado nos fluxos descritos no documento “</w:t>
      </w:r>
      <w:proofErr w:type="gramStart"/>
      <w:r>
        <w:t>seguro.</w:t>
      </w:r>
      <w:proofErr w:type="spellStart"/>
      <w:proofErr w:type="gramEnd"/>
      <w:r>
        <w:t>eap</w:t>
      </w:r>
      <w:proofErr w:type="spellEnd"/>
      <w:r>
        <w:t>”, em sua sessão visão de comportamentos / casos de uso. Esta funcionalidade possui relacionamento com os requisitos:</w:t>
      </w:r>
    </w:p>
    <w:p w:rsidR="007A760F" w:rsidRDefault="007A760F" w:rsidP="007A760F">
      <w:pPr>
        <w:pStyle w:val="PargrafodaLista"/>
        <w:numPr>
          <w:ilvl w:val="0"/>
          <w:numId w:val="6"/>
        </w:numPr>
      </w:pPr>
      <w:r>
        <w:t>Funcionais</w:t>
      </w:r>
    </w:p>
    <w:p w:rsidR="007A760F" w:rsidRPr="00F91593" w:rsidRDefault="007A760F" w:rsidP="007A760F">
      <w:pPr>
        <w:pStyle w:val="PargrafodaLista"/>
        <w:numPr>
          <w:ilvl w:val="0"/>
          <w:numId w:val="8"/>
        </w:numPr>
        <w:spacing w:before="0" w:after="0"/>
        <w:rPr>
          <w:b/>
          <w:szCs w:val="24"/>
        </w:rPr>
      </w:pPr>
      <w:r>
        <w:t xml:space="preserve">RF003 - </w:t>
      </w:r>
      <w:r>
        <w:rPr>
          <w:szCs w:val="24"/>
        </w:rPr>
        <w:t>O sistema deve permitir manter aditamento/cláusula.</w:t>
      </w:r>
    </w:p>
    <w:p w:rsidR="007A760F" w:rsidRDefault="007A760F" w:rsidP="007A760F">
      <w:pPr>
        <w:pStyle w:val="PargrafodaLista"/>
        <w:numPr>
          <w:ilvl w:val="0"/>
          <w:numId w:val="6"/>
        </w:numPr>
      </w:pPr>
      <w:proofErr w:type="spellStart"/>
      <w:proofErr w:type="gramStart"/>
      <w:r>
        <w:t>Não-funcionais</w:t>
      </w:r>
      <w:proofErr w:type="spellEnd"/>
      <w:proofErr w:type="gramEnd"/>
    </w:p>
    <w:p w:rsidR="007A760F" w:rsidRPr="00F91593" w:rsidRDefault="007A760F" w:rsidP="007A760F">
      <w:pPr>
        <w:pStyle w:val="PargrafodaLista"/>
        <w:numPr>
          <w:ilvl w:val="1"/>
          <w:numId w:val="6"/>
        </w:numPr>
      </w:pPr>
      <w:r>
        <w:t xml:space="preserve">RNF001 - </w:t>
      </w:r>
      <w:r>
        <w:rPr>
          <w:szCs w:val="24"/>
        </w:rPr>
        <w:t>O sistema deve ser disponibilizado em plataforma WEB;</w:t>
      </w:r>
    </w:p>
    <w:p w:rsidR="00F91593" w:rsidRPr="00D222E4" w:rsidRDefault="007A760F" w:rsidP="007A760F">
      <w:pPr>
        <w:pStyle w:val="PargrafodaLista"/>
        <w:numPr>
          <w:ilvl w:val="1"/>
          <w:numId w:val="6"/>
        </w:numPr>
      </w:pPr>
      <w:r>
        <w:rPr>
          <w:szCs w:val="24"/>
        </w:rPr>
        <w:t>RNF004 - Para desenvolvimento deve ser utilizado repositório de artefatos de desenvolvimento on-line.</w:t>
      </w:r>
    </w:p>
    <w:p w:rsidR="00D222E4" w:rsidRDefault="00D222E4" w:rsidP="00DA08B6">
      <w:pPr>
        <w:pStyle w:val="Ttulo2"/>
        <w:numPr>
          <w:ilvl w:val="1"/>
          <w:numId w:val="2"/>
        </w:numPr>
        <w:rPr>
          <w:rFonts w:ascii="Times New Roman" w:hAnsi="Times New Roman" w:cs="Times New Roman"/>
          <w:color w:val="auto"/>
        </w:rPr>
      </w:pPr>
      <w:bookmarkStart w:id="13" w:name="_Toc436405159"/>
      <w:r w:rsidRPr="00D222E4">
        <w:rPr>
          <w:rFonts w:ascii="Times New Roman" w:hAnsi="Times New Roman" w:cs="Times New Roman"/>
          <w:color w:val="auto"/>
        </w:rPr>
        <w:t>Gestão de cotação</w:t>
      </w:r>
      <w:bookmarkEnd w:id="13"/>
    </w:p>
    <w:p w:rsidR="007A760F" w:rsidRDefault="007A760F" w:rsidP="007A760F">
      <w:pPr>
        <w:pStyle w:val="PargrafodaLista"/>
        <w:ind w:left="0" w:firstLine="360"/>
      </w:pPr>
      <w:r>
        <w:t>Corresponde ao cadastro de cotação de seguro, ou seja, uma proposta inicial a qual é cadastrada pelo corretor, baseada nas necessidades apontadas pelo segurado, que formará a proposta de apólice de seguro. Esta não é o seguro propriamente dito, é apenas a etapa inicial da contratação, sendo que a aprovação da cotação gerará uma apólice, s qual representa a real contratação de seguro.</w:t>
      </w:r>
    </w:p>
    <w:p w:rsidR="007A760F" w:rsidRDefault="007A760F" w:rsidP="007A760F">
      <w:pPr>
        <w:pStyle w:val="PargrafodaLista"/>
        <w:ind w:left="0" w:firstLine="360"/>
      </w:pPr>
      <w:r>
        <w:t>Este possui relação direta ao UC004 – Manter cotação, o qual será implementado de forma geral, conforme identificado nos fluxos descritos no documento “</w:t>
      </w:r>
      <w:proofErr w:type="gramStart"/>
      <w:r>
        <w:t>seguro.</w:t>
      </w:r>
      <w:proofErr w:type="spellStart"/>
      <w:proofErr w:type="gramEnd"/>
      <w:r>
        <w:t>eap</w:t>
      </w:r>
      <w:proofErr w:type="spellEnd"/>
      <w:r>
        <w:t xml:space="preserve">”, em sua sessão visão de comportamentos / casos de uso. </w:t>
      </w:r>
      <w:r w:rsidR="00143723">
        <w:t>Apenas a sua visualização, conforme identificado pelo caso de uso UC006 – Consultar informações (</w:t>
      </w:r>
      <w:r w:rsidR="009310D0">
        <w:t>requisito funcional RF006 – O sistema deve permitir a visualização de cotação</w:t>
      </w:r>
      <w:r w:rsidR="00143723">
        <w:t>)</w:t>
      </w:r>
      <w:r w:rsidR="009310D0">
        <w:t xml:space="preserve"> que será desenvolvida no </w:t>
      </w:r>
      <w:proofErr w:type="spellStart"/>
      <w:r w:rsidR="009310D0" w:rsidRPr="009310D0">
        <w:rPr>
          <w:i/>
        </w:rPr>
        <w:t>backlog</w:t>
      </w:r>
      <w:proofErr w:type="spellEnd"/>
      <w:r w:rsidR="009310D0">
        <w:t xml:space="preserve"> da </w:t>
      </w:r>
      <w:proofErr w:type="spellStart"/>
      <w:r w:rsidR="009310D0" w:rsidRPr="009310D0">
        <w:rPr>
          <w:i/>
        </w:rPr>
        <w:t>sprint</w:t>
      </w:r>
      <w:proofErr w:type="spellEnd"/>
      <w:r w:rsidR="009310D0">
        <w:t xml:space="preserve"> </w:t>
      </w:r>
      <w:proofErr w:type="gramStart"/>
      <w:r w:rsidR="009310D0">
        <w:t>2</w:t>
      </w:r>
      <w:proofErr w:type="gramEnd"/>
      <w:r w:rsidR="009310D0">
        <w:t>.</w:t>
      </w:r>
      <w:r w:rsidR="00143723">
        <w:t xml:space="preserve"> </w:t>
      </w:r>
      <w:r>
        <w:t>Esta funcionalidade possui relacionamento com os requisitos:</w:t>
      </w:r>
    </w:p>
    <w:p w:rsidR="007A760F" w:rsidRDefault="007A760F" w:rsidP="007A760F">
      <w:pPr>
        <w:pStyle w:val="PargrafodaLista"/>
        <w:numPr>
          <w:ilvl w:val="0"/>
          <w:numId w:val="10"/>
        </w:numPr>
      </w:pPr>
      <w:r>
        <w:t>Funcionais:</w:t>
      </w:r>
    </w:p>
    <w:p w:rsidR="00143723" w:rsidRPr="00143723" w:rsidRDefault="00143723" w:rsidP="00143723">
      <w:pPr>
        <w:pStyle w:val="PargrafodaLista"/>
        <w:numPr>
          <w:ilvl w:val="1"/>
          <w:numId w:val="11"/>
        </w:numPr>
      </w:pPr>
      <w:r>
        <w:rPr>
          <w:szCs w:val="24"/>
        </w:rPr>
        <w:t>RF001 - O sistema deve permitir manter segurado;</w:t>
      </w:r>
    </w:p>
    <w:p w:rsidR="00143723" w:rsidRPr="00143723" w:rsidRDefault="00143723" w:rsidP="00143723">
      <w:pPr>
        <w:pStyle w:val="PargrafodaLista"/>
        <w:numPr>
          <w:ilvl w:val="1"/>
          <w:numId w:val="11"/>
        </w:numPr>
      </w:pPr>
      <w:r>
        <w:rPr>
          <w:szCs w:val="24"/>
        </w:rPr>
        <w:t>RF002 - O sistema deve permitir manter objeto de seguro;</w:t>
      </w:r>
    </w:p>
    <w:p w:rsidR="00143723" w:rsidRDefault="00143723" w:rsidP="00143723">
      <w:pPr>
        <w:pStyle w:val="PargrafodaLista"/>
        <w:numPr>
          <w:ilvl w:val="1"/>
          <w:numId w:val="11"/>
        </w:numPr>
      </w:pPr>
      <w:r>
        <w:t xml:space="preserve">RF003 - </w:t>
      </w:r>
      <w:r>
        <w:rPr>
          <w:szCs w:val="24"/>
        </w:rPr>
        <w:t>O sistema deve permitir manter aditamento/cláusula;</w:t>
      </w:r>
    </w:p>
    <w:p w:rsidR="007A760F" w:rsidRPr="00143723" w:rsidRDefault="007A760F" w:rsidP="00143723">
      <w:pPr>
        <w:pStyle w:val="PargrafodaLista"/>
        <w:numPr>
          <w:ilvl w:val="1"/>
          <w:numId w:val="11"/>
        </w:numPr>
      </w:pPr>
      <w:r>
        <w:t xml:space="preserve">RF004 - </w:t>
      </w:r>
      <w:r>
        <w:rPr>
          <w:szCs w:val="24"/>
        </w:rPr>
        <w:t>O sistema deve permitir manter cotação</w:t>
      </w:r>
      <w:r w:rsidR="00143723">
        <w:rPr>
          <w:szCs w:val="24"/>
        </w:rPr>
        <w:t>;</w:t>
      </w:r>
    </w:p>
    <w:p w:rsidR="00143723" w:rsidRPr="00143723" w:rsidRDefault="00143723" w:rsidP="00143723">
      <w:pPr>
        <w:pStyle w:val="PargrafodaLista"/>
        <w:numPr>
          <w:ilvl w:val="1"/>
          <w:numId w:val="11"/>
        </w:numPr>
      </w:pPr>
      <w:r>
        <w:t xml:space="preserve">RF006 - </w:t>
      </w:r>
      <w:r>
        <w:rPr>
          <w:szCs w:val="24"/>
        </w:rPr>
        <w:t>O sistema deve permitir a visualização de cotação;</w:t>
      </w:r>
    </w:p>
    <w:p w:rsidR="00143723" w:rsidRDefault="00143723" w:rsidP="00143723">
      <w:pPr>
        <w:pStyle w:val="PargrafodaLista"/>
        <w:numPr>
          <w:ilvl w:val="1"/>
          <w:numId w:val="11"/>
        </w:numPr>
      </w:pPr>
      <w:r>
        <w:rPr>
          <w:szCs w:val="24"/>
        </w:rPr>
        <w:t>RF010 - O sistema deve permitir manter a configuração de regras para a geração do prêmio base anual de um seguro.</w:t>
      </w:r>
    </w:p>
    <w:p w:rsidR="007A760F" w:rsidRDefault="007A760F" w:rsidP="007A760F">
      <w:pPr>
        <w:pStyle w:val="PargrafodaLista"/>
        <w:numPr>
          <w:ilvl w:val="0"/>
          <w:numId w:val="10"/>
        </w:numPr>
      </w:pPr>
      <w:proofErr w:type="spellStart"/>
      <w:proofErr w:type="gramStart"/>
      <w:r>
        <w:t>Não-funcionais</w:t>
      </w:r>
      <w:proofErr w:type="spellEnd"/>
      <w:proofErr w:type="gramEnd"/>
      <w:r>
        <w:t>:</w:t>
      </w:r>
    </w:p>
    <w:p w:rsidR="00143723" w:rsidRPr="00143723" w:rsidRDefault="00143723" w:rsidP="00143723">
      <w:pPr>
        <w:pStyle w:val="PargrafodaLista"/>
        <w:numPr>
          <w:ilvl w:val="1"/>
          <w:numId w:val="10"/>
        </w:numPr>
      </w:pPr>
      <w:r>
        <w:t xml:space="preserve">RNF001 - </w:t>
      </w:r>
      <w:r>
        <w:rPr>
          <w:szCs w:val="24"/>
        </w:rPr>
        <w:t>O sistema deve ser disponibilizado em plataforma WEB;</w:t>
      </w:r>
    </w:p>
    <w:p w:rsidR="00143723" w:rsidRPr="00143723" w:rsidRDefault="00143723" w:rsidP="00143723">
      <w:pPr>
        <w:pStyle w:val="PargrafodaLista"/>
        <w:numPr>
          <w:ilvl w:val="1"/>
          <w:numId w:val="10"/>
        </w:numPr>
      </w:pPr>
      <w:r>
        <w:t xml:space="preserve">RNF002 - </w:t>
      </w:r>
      <w:r>
        <w:rPr>
          <w:szCs w:val="24"/>
        </w:rPr>
        <w:t>O sistema não necessita possuir perfil de usuário;</w:t>
      </w:r>
    </w:p>
    <w:p w:rsidR="00143723" w:rsidRPr="00143723" w:rsidRDefault="00143723" w:rsidP="00143723">
      <w:pPr>
        <w:pStyle w:val="PargrafodaLista"/>
        <w:numPr>
          <w:ilvl w:val="1"/>
          <w:numId w:val="10"/>
        </w:numPr>
      </w:pPr>
      <w:r>
        <w:rPr>
          <w:szCs w:val="24"/>
        </w:rPr>
        <w:t>RNF003 - O sistema deve possuir integração com a tabela FIPE;</w:t>
      </w:r>
    </w:p>
    <w:p w:rsidR="00143723" w:rsidRDefault="00143723" w:rsidP="00143723">
      <w:pPr>
        <w:pStyle w:val="PargrafodaLista"/>
        <w:numPr>
          <w:ilvl w:val="1"/>
          <w:numId w:val="10"/>
        </w:numPr>
      </w:pPr>
      <w:r w:rsidRPr="00143723">
        <w:rPr>
          <w:szCs w:val="24"/>
        </w:rPr>
        <w:t>RNF004 - Para desenvolvimento, deve ser utilizado repositório de artefatos de desenvolvimento on-line;</w:t>
      </w:r>
    </w:p>
    <w:sectPr w:rsidR="00143723" w:rsidSect="0061492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6A2F" w:rsidRDefault="00A26A2F" w:rsidP="00FF72F5">
      <w:pPr>
        <w:spacing w:before="0" w:after="0"/>
      </w:pPr>
      <w:r>
        <w:separator/>
      </w:r>
    </w:p>
  </w:endnote>
  <w:endnote w:type="continuationSeparator" w:id="0">
    <w:p w:rsidR="00A26A2F" w:rsidRDefault="00A26A2F" w:rsidP="00FF72F5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55" w:type="dxa"/>
      <w:tblBorders>
        <w:top w:val="single" w:sz="4" w:space="0" w:color="auto"/>
      </w:tblBorders>
      <w:tblLayout w:type="fixed"/>
      <w:tblLook w:val="0000"/>
    </w:tblPr>
    <w:tblGrid>
      <w:gridCol w:w="3510"/>
      <w:gridCol w:w="2835"/>
      <w:gridCol w:w="3510"/>
    </w:tblGrid>
    <w:tr w:rsidR="00FF72F5" w:rsidTr="00923BA5">
      <w:tblPrEx>
        <w:tblCellMar>
          <w:top w:w="0" w:type="dxa"/>
          <w:bottom w:w="0" w:type="dxa"/>
        </w:tblCellMar>
      </w:tblPrEx>
      <w:trPr>
        <w:cantSplit/>
        <w:trHeight w:val="367"/>
      </w:trPr>
      <w:tc>
        <w:tcPr>
          <w:tcW w:w="3510" w:type="dxa"/>
        </w:tcPr>
        <w:p w:rsidR="00FF72F5" w:rsidRDefault="00FF72F5" w:rsidP="00923BA5">
          <w:pPr>
            <w:pStyle w:val="Rodap"/>
            <w:rPr>
              <w:sz w:val="18"/>
            </w:rPr>
          </w:pPr>
          <w:proofErr w:type="gramStart"/>
          <w:r>
            <w:rPr>
              <w:sz w:val="18"/>
            </w:rPr>
            <w:t>Sistema Seguradora - Plano de Gerenciamento de Projeto</w:t>
          </w:r>
          <w:proofErr w:type="gramEnd"/>
        </w:p>
        <w:p w:rsidR="00FF72F5" w:rsidRDefault="00FF72F5" w:rsidP="00923BA5">
          <w:pPr>
            <w:pStyle w:val="Rodap"/>
            <w:rPr>
              <w:sz w:val="18"/>
            </w:rPr>
          </w:pPr>
        </w:p>
      </w:tc>
      <w:tc>
        <w:tcPr>
          <w:tcW w:w="2835" w:type="dxa"/>
        </w:tcPr>
        <w:p w:rsidR="00FF72F5" w:rsidRDefault="00FF72F5" w:rsidP="00923BA5">
          <w:pPr>
            <w:pStyle w:val="Rodap"/>
            <w:jc w:val="center"/>
            <w:rPr>
              <w:sz w:val="18"/>
            </w:rPr>
          </w:pPr>
          <w:r>
            <w:rPr>
              <w:sz w:val="18"/>
            </w:rPr>
            <w:t>Equipe – Alex, Leandro e Ricardo.</w:t>
          </w:r>
        </w:p>
      </w:tc>
      <w:tc>
        <w:tcPr>
          <w:tcW w:w="3510" w:type="dxa"/>
        </w:tcPr>
        <w:p w:rsidR="00FF72F5" w:rsidRDefault="00FF72F5" w:rsidP="00923BA5">
          <w:pPr>
            <w:pStyle w:val="Rodap"/>
            <w:jc w:val="right"/>
            <w:rPr>
              <w:sz w:val="18"/>
            </w:rPr>
          </w:pPr>
          <w:r>
            <w:rPr>
              <w:sz w:val="18"/>
            </w:rPr>
            <w:t xml:space="preserve">Pág. </w:t>
          </w:r>
          <w:r>
            <w:rPr>
              <w:rStyle w:val="Nmerodepgina"/>
              <w:rFonts w:eastAsiaTheme="majorEastAsia"/>
            </w:rPr>
            <w:fldChar w:fldCharType="begin"/>
          </w:r>
          <w:r>
            <w:rPr>
              <w:rStyle w:val="Nmerodepgina"/>
              <w:rFonts w:eastAsiaTheme="majorEastAsia"/>
            </w:rPr>
            <w:instrText xml:space="preserve"> PAGE </w:instrText>
          </w:r>
          <w:r>
            <w:rPr>
              <w:rStyle w:val="Nmerodepgina"/>
              <w:rFonts w:eastAsiaTheme="majorEastAsia"/>
            </w:rPr>
            <w:fldChar w:fldCharType="separate"/>
          </w:r>
          <w:r w:rsidR="000C129F">
            <w:rPr>
              <w:rStyle w:val="Nmerodepgina"/>
              <w:rFonts w:eastAsiaTheme="majorEastAsia"/>
              <w:noProof/>
            </w:rPr>
            <w:t>6</w:t>
          </w:r>
          <w:r>
            <w:rPr>
              <w:rStyle w:val="Nmerodepgina"/>
              <w:rFonts w:eastAsiaTheme="majorEastAsia"/>
            </w:rPr>
            <w:fldChar w:fldCharType="end"/>
          </w:r>
          <w:r>
            <w:rPr>
              <w:rStyle w:val="Nmerodepgina"/>
              <w:rFonts w:eastAsiaTheme="majorEastAsia"/>
            </w:rPr>
            <w:t>/</w:t>
          </w:r>
          <w:r>
            <w:rPr>
              <w:rStyle w:val="Nmerodepgina"/>
              <w:rFonts w:eastAsiaTheme="majorEastAsia"/>
            </w:rPr>
            <w:fldChar w:fldCharType="begin"/>
          </w:r>
          <w:r>
            <w:rPr>
              <w:rStyle w:val="Nmerodepgina"/>
              <w:rFonts w:eastAsiaTheme="majorEastAsia"/>
            </w:rPr>
            <w:instrText xml:space="preserve"> NUMPAGES </w:instrText>
          </w:r>
          <w:r>
            <w:rPr>
              <w:rStyle w:val="Nmerodepgina"/>
              <w:rFonts w:eastAsiaTheme="majorEastAsia"/>
            </w:rPr>
            <w:fldChar w:fldCharType="separate"/>
          </w:r>
          <w:r w:rsidR="000C129F">
            <w:rPr>
              <w:rStyle w:val="Nmerodepgina"/>
              <w:rFonts w:eastAsiaTheme="majorEastAsia"/>
              <w:noProof/>
            </w:rPr>
            <w:t>6</w:t>
          </w:r>
          <w:r>
            <w:rPr>
              <w:rStyle w:val="Nmerodepgina"/>
              <w:rFonts w:eastAsiaTheme="majorEastAsia"/>
            </w:rPr>
            <w:fldChar w:fldCharType="end"/>
          </w:r>
          <w:r>
            <w:rPr>
              <w:sz w:val="18"/>
            </w:rPr>
            <w:t xml:space="preserve"> </w:t>
          </w:r>
        </w:p>
        <w:p w:rsidR="00FF72F5" w:rsidRDefault="00FF72F5" w:rsidP="00923BA5">
          <w:pPr>
            <w:pStyle w:val="Rodap"/>
            <w:tabs>
              <w:tab w:val="right" w:pos="3294"/>
            </w:tabs>
            <w:rPr>
              <w:noProof/>
              <w:sz w:val="18"/>
            </w:rPr>
          </w:pPr>
          <w:r>
            <w:rPr>
              <w:sz w:val="18"/>
            </w:rPr>
            <w:tab/>
          </w:r>
        </w:p>
      </w:tc>
    </w:tr>
  </w:tbl>
  <w:p w:rsidR="00FF72F5" w:rsidRDefault="00FF72F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6A2F" w:rsidRDefault="00A26A2F" w:rsidP="00FF72F5">
      <w:pPr>
        <w:spacing w:before="0" w:after="0"/>
      </w:pPr>
      <w:r>
        <w:separator/>
      </w:r>
    </w:p>
  </w:footnote>
  <w:footnote w:type="continuationSeparator" w:id="0">
    <w:p w:rsidR="00A26A2F" w:rsidRDefault="00A26A2F" w:rsidP="00FF72F5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149" w:type="dxa"/>
      <w:tblInd w:w="-176" w:type="dxa"/>
      <w:tblLayout w:type="fixed"/>
      <w:tblLook w:val="0000"/>
    </w:tblPr>
    <w:tblGrid>
      <w:gridCol w:w="9149"/>
    </w:tblGrid>
    <w:tr w:rsidR="00FF72F5" w:rsidTr="00923BA5">
      <w:trPr>
        <w:trHeight w:val="808"/>
      </w:trPr>
      <w:tc>
        <w:tcPr>
          <w:tcW w:w="9149" w:type="dxa"/>
        </w:tcPr>
        <w:tbl>
          <w:tblPr>
            <w:tblW w:w="10037" w:type="dxa"/>
            <w:tblLayout w:type="fixed"/>
            <w:tblCellMar>
              <w:left w:w="70" w:type="dxa"/>
              <w:right w:w="70" w:type="dxa"/>
            </w:tblCellMar>
            <w:tblLook w:val="0000"/>
          </w:tblPr>
          <w:tblGrid>
            <w:gridCol w:w="10037"/>
          </w:tblGrid>
          <w:tr w:rsidR="00FF72F5" w:rsidTr="00923BA5">
            <w:trPr>
              <w:cantSplit/>
              <w:trHeight w:val="637"/>
            </w:trPr>
            <w:tc>
              <w:tcPr>
                <w:tcW w:w="10037" w:type="dxa"/>
                <w:tcBorders>
                  <w:bottom w:val="single" w:sz="1" w:space="0" w:color="000000"/>
                </w:tcBorders>
              </w:tcPr>
              <w:tbl>
                <w:tblPr>
                  <w:tblW w:w="8974" w:type="dxa"/>
                  <w:tblInd w:w="3" w:type="dxa"/>
                  <w:tblLayout w:type="fixed"/>
                  <w:tblLook w:val="01E0"/>
                </w:tblPr>
                <w:tblGrid>
                  <w:gridCol w:w="2144"/>
                  <w:gridCol w:w="6830"/>
                </w:tblGrid>
                <w:tr w:rsidR="00FF72F5" w:rsidRPr="009A6098" w:rsidTr="00923BA5">
                  <w:trPr>
                    <w:trHeight w:val="538"/>
                  </w:trPr>
                  <w:tc>
                    <w:tcPr>
                      <w:tcW w:w="2144" w:type="dxa"/>
                      <w:hideMark/>
                    </w:tcPr>
                    <w:p w:rsidR="00FF72F5" w:rsidRPr="009568D9" w:rsidRDefault="00FF72F5" w:rsidP="00923BA5">
                      <w:pPr>
                        <w:pStyle w:val="Cabealho"/>
                        <w:ind w:left="-180" w:right="-68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257300" cy="542925"/>
                            <wp:effectExtent l="19050" t="0" r="0" b="0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7300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6830" w:type="dxa"/>
                      <w:vAlign w:val="center"/>
                      <w:hideMark/>
                    </w:tcPr>
                    <w:p w:rsidR="00FF72F5" w:rsidRPr="009A6098" w:rsidRDefault="00FF72F5" w:rsidP="00923BA5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</w:rPr>
                      </w:pPr>
                      <w:r w:rsidRPr="009A6098"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</w:rPr>
                        <w:t>UNIVERSIDADE DO ESTADO DE SANTA CATARINA – UDESC</w:t>
                      </w:r>
                    </w:p>
                    <w:p w:rsidR="00FF72F5" w:rsidRPr="009A6098" w:rsidRDefault="00FF72F5" w:rsidP="00923BA5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</w:rPr>
                      </w:pPr>
                      <w:r w:rsidRPr="009A6098"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</w:rPr>
                        <w:t>CENTRO DE EDUCAÇÃO SUPERIOR DO ALTO VALE DO ITAJAÍ – CEAVI</w:t>
                      </w:r>
                    </w:p>
                    <w:p w:rsidR="00FF72F5" w:rsidRPr="009A6098" w:rsidRDefault="00FF72F5" w:rsidP="00923BA5">
                      <w:pPr>
                        <w:pStyle w:val="Cabealho"/>
                        <w:spacing w:line="360" w:lineRule="auto"/>
                        <w:jc w:val="center"/>
                        <w:rPr>
                          <w:rFonts w:ascii="Times-Roman" w:hAnsi="Times-Roman" w:cs="Times-Roman"/>
                          <w:sz w:val="16"/>
                          <w:szCs w:val="16"/>
                        </w:rPr>
                      </w:pPr>
                      <w:r w:rsidRPr="009A6098"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</w:rPr>
                        <w:t>ESPECIALIZAÇÃO EM ENGENHARIA DE SOFTWARE - PGES</w:t>
                      </w:r>
                    </w:p>
                  </w:tc>
                </w:tr>
              </w:tbl>
              <w:p w:rsidR="00FF72F5" w:rsidRDefault="00FF72F5" w:rsidP="00923BA5">
                <w:pPr>
                  <w:pStyle w:val="Cabealho"/>
                  <w:tabs>
                    <w:tab w:val="right" w:pos="8931"/>
                  </w:tabs>
                  <w:snapToGrid w:val="0"/>
                  <w:rPr>
                    <w:color w:val="008000"/>
                  </w:rPr>
                </w:pPr>
              </w:p>
            </w:tc>
          </w:tr>
        </w:tbl>
        <w:p w:rsidR="00FF72F5" w:rsidRDefault="00FF72F5" w:rsidP="00923BA5">
          <w:pPr>
            <w:jc w:val="center"/>
          </w:pPr>
        </w:p>
      </w:tc>
    </w:tr>
  </w:tbl>
  <w:p w:rsidR="00FF72F5" w:rsidRDefault="00FF72F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E0E57"/>
    <w:multiLevelType w:val="hybridMultilevel"/>
    <w:tmpl w:val="0C768B7A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13B35CD8"/>
    <w:multiLevelType w:val="hybridMultilevel"/>
    <w:tmpl w:val="3530045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CC2756F"/>
    <w:multiLevelType w:val="hybridMultilevel"/>
    <w:tmpl w:val="031478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105069"/>
    <w:multiLevelType w:val="hybridMultilevel"/>
    <w:tmpl w:val="494694B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F7E6B34"/>
    <w:multiLevelType w:val="hybridMultilevel"/>
    <w:tmpl w:val="116800A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FA94890"/>
    <w:multiLevelType w:val="hybridMultilevel"/>
    <w:tmpl w:val="188C22CE"/>
    <w:lvl w:ilvl="0" w:tplc="04160001">
      <w:start w:val="1"/>
      <w:numFmt w:val="bullet"/>
      <w:lvlText w:val=""/>
      <w:lvlJc w:val="left"/>
      <w:pPr>
        <w:ind w:left="8792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9228" w:hanging="360"/>
      </w:pPr>
    </w:lvl>
    <w:lvl w:ilvl="2" w:tplc="0416001B" w:tentative="1">
      <w:start w:val="1"/>
      <w:numFmt w:val="lowerRoman"/>
      <w:lvlText w:val="%3."/>
      <w:lvlJc w:val="right"/>
      <w:pPr>
        <w:ind w:left="9948" w:hanging="180"/>
      </w:pPr>
    </w:lvl>
    <w:lvl w:ilvl="3" w:tplc="0416000F" w:tentative="1">
      <w:start w:val="1"/>
      <w:numFmt w:val="decimal"/>
      <w:lvlText w:val="%4."/>
      <w:lvlJc w:val="left"/>
      <w:pPr>
        <w:ind w:left="10668" w:hanging="360"/>
      </w:pPr>
    </w:lvl>
    <w:lvl w:ilvl="4" w:tplc="04160019" w:tentative="1">
      <w:start w:val="1"/>
      <w:numFmt w:val="lowerLetter"/>
      <w:lvlText w:val="%5."/>
      <w:lvlJc w:val="left"/>
      <w:pPr>
        <w:ind w:left="11388" w:hanging="360"/>
      </w:pPr>
    </w:lvl>
    <w:lvl w:ilvl="5" w:tplc="0416001B" w:tentative="1">
      <w:start w:val="1"/>
      <w:numFmt w:val="lowerRoman"/>
      <w:lvlText w:val="%6."/>
      <w:lvlJc w:val="right"/>
      <w:pPr>
        <w:ind w:left="12108" w:hanging="180"/>
      </w:pPr>
    </w:lvl>
    <w:lvl w:ilvl="6" w:tplc="0416000F" w:tentative="1">
      <w:start w:val="1"/>
      <w:numFmt w:val="decimal"/>
      <w:lvlText w:val="%7."/>
      <w:lvlJc w:val="left"/>
      <w:pPr>
        <w:ind w:left="12828" w:hanging="360"/>
      </w:pPr>
    </w:lvl>
    <w:lvl w:ilvl="7" w:tplc="04160019" w:tentative="1">
      <w:start w:val="1"/>
      <w:numFmt w:val="lowerLetter"/>
      <w:lvlText w:val="%8."/>
      <w:lvlJc w:val="left"/>
      <w:pPr>
        <w:ind w:left="13548" w:hanging="360"/>
      </w:pPr>
    </w:lvl>
    <w:lvl w:ilvl="8" w:tplc="0416001B" w:tentative="1">
      <w:start w:val="1"/>
      <w:numFmt w:val="lowerRoman"/>
      <w:lvlText w:val="%9."/>
      <w:lvlJc w:val="right"/>
      <w:pPr>
        <w:ind w:left="14268" w:hanging="180"/>
      </w:pPr>
    </w:lvl>
  </w:abstractNum>
  <w:abstractNum w:abstractNumId="6">
    <w:nsid w:val="21810B26"/>
    <w:multiLevelType w:val="multilevel"/>
    <w:tmpl w:val="0416001F"/>
    <w:styleLink w:val="Estilo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8165C6D"/>
    <w:multiLevelType w:val="hybridMultilevel"/>
    <w:tmpl w:val="DB62BB3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8FA16B3"/>
    <w:multiLevelType w:val="multilevel"/>
    <w:tmpl w:val="0416001F"/>
    <w:styleLink w:val="Estilo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CD460B3"/>
    <w:multiLevelType w:val="hybridMultilevel"/>
    <w:tmpl w:val="08B41FF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206160B"/>
    <w:multiLevelType w:val="hybridMultilevel"/>
    <w:tmpl w:val="B60C672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8285EBC"/>
    <w:multiLevelType w:val="multilevel"/>
    <w:tmpl w:val="EB4205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575E6DC3"/>
    <w:multiLevelType w:val="multilevel"/>
    <w:tmpl w:val="0416001D"/>
    <w:styleLink w:val="Estilo3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2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A955E45"/>
    <w:multiLevelType w:val="multilevel"/>
    <w:tmpl w:val="0416001F"/>
    <w:numStyleLink w:val="Estilo2"/>
  </w:abstractNum>
  <w:abstractNum w:abstractNumId="14">
    <w:nsid w:val="693F5AFF"/>
    <w:multiLevelType w:val="hybridMultilevel"/>
    <w:tmpl w:val="73225A4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95C384A"/>
    <w:multiLevelType w:val="hybridMultilevel"/>
    <w:tmpl w:val="AF861E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8759E9"/>
    <w:multiLevelType w:val="hybridMultilevel"/>
    <w:tmpl w:val="0B8A2122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7B2B6487"/>
    <w:multiLevelType w:val="hybridMultilevel"/>
    <w:tmpl w:val="9CC00B42"/>
    <w:lvl w:ilvl="0" w:tplc="55E49220">
      <w:start w:val="1"/>
      <w:numFmt w:val="decimal"/>
      <w:lvlText w:val="RNF00%1 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0"/>
  </w:num>
  <w:num w:numId="5">
    <w:abstractNumId w:val="17"/>
  </w:num>
  <w:num w:numId="6">
    <w:abstractNumId w:val="15"/>
  </w:num>
  <w:num w:numId="7">
    <w:abstractNumId w:val="5"/>
  </w:num>
  <w:num w:numId="8">
    <w:abstractNumId w:val="1"/>
  </w:num>
  <w:num w:numId="9">
    <w:abstractNumId w:val="16"/>
  </w:num>
  <w:num w:numId="10">
    <w:abstractNumId w:val="10"/>
  </w:num>
  <w:num w:numId="11">
    <w:abstractNumId w:val="3"/>
  </w:num>
  <w:num w:numId="12">
    <w:abstractNumId w:val="13"/>
  </w:num>
  <w:num w:numId="13">
    <w:abstractNumId w:val="8"/>
  </w:num>
  <w:num w:numId="14">
    <w:abstractNumId w:val="12"/>
  </w:num>
  <w:num w:numId="15">
    <w:abstractNumId w:val="4"/>
  </w:num>
  <w:num w:numId="16">
    <w:abstractNumId w:val="7"/>
  </w:num>
  <w:num w:numId="17">
    <w:abstractNumId w:val="14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04E9"/>
    <w:rsid w:val="0000088B"/>
    <w:rsid w:val="00011A00"/>
    <w:rsid w:val="00011C6F"/>
    <w:rsid w:val="0001244D"/>
    <w:rsid w:val="0001360F"/>
    <w:rsid w:val="00013BCD"/>
    <w:rsid w:val="000157A4"/>
    <w:rsid w:val="00016083"/>
    <w:rsid w:val="00017801"/>
    <w:rsid w:val="00020426"/>
    <w:rsid w:val="00022AC9"/>
    <w:rsid w:val="00026B28"/>
    <w:rsid w:val="00032804"/>
    <w:rsid w:val="00034B72"/>
    <w:rsid w:val="00037518"/>
    <w:rsid w:val="000378E5"/>
    <w:rsid w:val="00040704"/>
    <w:rsid w:val="000426C7"/>
    <w:rsid w:val="00042E83"/>
    <w:rsid w:val="0004347A"/>
    <w:rsid w:val="00047614"/>
    <w:rsid w:val="00051DBE"/>
    <w:rsid w:val="00056073"/>
    <w:rsid w:val="00060385"/>
    <w:rsid w:val="0006748F"/>
    <w:rsid w:val="0007377E"/>
    <w:rsid w:val="00074CDD"/>
    <w:rsid w:val="000751AC"/>
    <w:rsid w:val="000754D0"/>
    <w:rsid w:val="00077233"/>
    <w:rsid w:val="000808A0"/>
    <w:rsid w:val="00080C75"/>
    <w:rsid w:val="00081BA7"/>
    <w:rsid w:val="00083946"/>
    <w:rsid w:val="00083BCD"/>
    <w:rsid w:val="000843F9"/>
    <w:rsid w:val="00085273"/>
    <w:rsid w:val="0008668F"/>
    <w:rsid w:val="00086DDA"/>
    <w:rsid w:val="00087ED5"/>
    <w:rsid w:val="00093F66"/>
    <w:rsid w:val="000A0845"/>
    <w:rsid w:val="000A1E05"/>
    <w:rsid w:val="000A4A48"/>
    <w:rsid w:val="000A520A"/>
    <w:rsid w:val="000B3DDB"/>
    <w:rsid w:val="000B4835"/>
    <w:rsid w:val="000B5B37"/>
    <w:rsid w:val="000B5ECD"/>
    <w:rsid w:val="000B6F57"/>
    <w:rsid w:val="000C129F"/>
    <w:rsid w:val="000C17BC"/>
    <w:rsid w:val="000C516F"/>
    <w:rsid w:val="000C79BF"/>
    <w:rsid w:val="000D0833"/>
    <w:rsid w:val="000D38A7"/>
    <w:rsid w:val="000D5345"/>
    <w:rsid w:val="000D6F4C"/>
    <w:rsid w:val="000E0294"/>
    <w:rsid w:val="000E051D"/>
    <w:rsid w:val="000E35C0"/>
    <w:rsid w:val="000F1662"/>
    <w:rsid w:val="000F2647"/>
    <w:rsid w:val="000F3BE8"/>
    <w:rsid w:val="000F4CD8"/>
    <w:rsid w:val="000F4E3A"/>
    <w:rsid w:val="000F6439"/>
    <w:rsid w:val="000F7D2B"/>
    <w:rsid w:val="00100420"/>
    <w:rsid w:val="00103207"/>
    <w:rsid w:val="001038CC"/>
    <w:rsid w:val="00111AE9"/>
    <w:rsid w:val="001137C5"/>
    <w:rsid w:val="001159E4"/>
    <w:rsid w:val="00117224"/>
    <w:rsid w:val="00117D55"/>
    <w:rsid w:val="0012037F"/>
    <w:rsid w:val="00122F4D"/>
    <w:rsid w:val="00122F66"/>
    <w:rsid w:val="00125B28"/>
    <w:rsid w:val="0013116F"/>
    <w:rsid w:val="00133BC5"/>
    <w:rsid w:val="00133EBF"/>
    <w:rsid w:val="0013517E"/>
    <w:rsid w:val="00136EB6"/>
    <w:rsid w:val="001403C5"/>
    <w:rsid w:val="001436C2"/>
    <w:rsid w:val="00143723"/>
    <w:rsid w:val="00144C9D"/>
    <w:rsid w:val="001578A3"/>
    <w:rsid w:val="00160AD1"/>
    <w:rsid w:val="0016103B"/>
    <w:rsid w:val="00165134"/>
    <w:rsid w:val="00170C62"/>
    <w:rsid w:val="00172AD3"/>
    <w:rsid w:val="00173300"/>
    <w:rsid w:val="00174E79"/>
    <w:rsid w:val="00175D1B"/>
    <w:rsid w:val="00180CBD"/>
    <w:rsid w:val="00183EF7"/>
    <w:rsid w:val="00185C9E"/>
    <w:rsid w:val="00191F0F"/>
    <w:rsid w:val="0019370D"/>
    <w:rsid w:val="00196946"/>
    <w:rsid w:val="001A0C7A"/>
    <w:rsid w:val="001A29B9"/>
    <w:rsid w:val="001A46CD"/>
    <w:rsid w:val="001B03C7"/>
    <w:rsid w:val="001B06F9"/>
    <w:rsid w:val="001B0772"/>
    <w:rsid w:val="001B1792"/>
    <w:rsid w:val="001B2462"/>
    <w:rsid w:val="001B26E2"/>
    <w:rsid w:val="001B2C13"/>
    <w:rsid w:val="001B751E"/>
    <w:rsid w:val="001C11F4"/>
    <w:rsid w:val="001C4B8D"/>
    <w:rsid w:val="001C4FA1"/>
    <w:rsid w:val="001D78BE"/>
    <w:rsid w:val="001E1523"/>
    <w:rsid w:val="001E3D0F"/>
    <w:rsid w:val="001F21A1"/>
    <w:rsid w:val="001F2A1A"/>
    <w:rsid w:val="001F45A0"/>
    <w:rsid w:val="001F6204"/>
    <w:rsid w:val="001F6224"/>
    <w:rsid w:val="001F647C"/>
    <w:rsid w:val="0020048E"/>
    <w:rsid w:val="00200E0E"/>
    <w:rsid w:val="00201B86"/>
    <w:rsid w:val="00203154"/>
    <w:rsid w:val="002049CE"/>
    <w:rsid w:val="002049EC"/>
    <w:rsid w:val="00205F81"/>
    <w:rsid w:val="002104EC"/>
    <w:rsid w:val="00210D9F"/>
    <w:rsid w:val="0021281A"/>
    <w:rsid w:val="002143F8"/>
    <w:rsid w:val="002154F6"/>
    <w:rsid w:val="002226FD"/>
    <w:rsid w:val="00223EC8"/>
    <w:rsid w:val="002300B1"/>
    <w:rsid w:val="00230E11"/>
    <w:rsid w:val="00232B61"/>
    <w:rsid w:val="002352A6"/>
    <w:rsid w:val="00240339"/>
    <w:rsid w:val="00241B4F"/>
    <w:rsid w:val="00241C3D"/>
    <w:rsid w:val="00241F0C"/>
    <w:rsid w:val="002473E5"/>
    <w:rsid w:val="00253927"/>
    <w:rsid w:val="00253AAE"/>
    <w:rsid w:val="002540D1"/>
    <w:rsid w:val="0025606B"/>
    <w:rsid w:val="002574E4"/>
    <w:rsid w:val="002605FF"/>
    <w:rsid w:val="00263F4B"/>
    <w:rsid w:val="002712A2"/>
    <w:rsid w:val="00271750"/>
    <w:rsid w:val="00272643"/>
    <w:rsid w:val="0027584D"/>
    <w:rsid w:val="0027767C"/>
    <w:rsid w:val="0028282B"/>
    <w:rsid w:val="00286B56"/>
    <w:rsid w:val="0029125D"/>
    <w:rsid w:val="00294ABF"/>
    <w:rsid w:val="00294FB4"/>
    <w:rsid w:val="002962BC"/>
    <w:rsid w:val="00296372"/>
    <w:rsid w:val="002A16CE"/>
    <w:rsid w:val="002A1F2D"/>
    <w:rsid w:val="002A284C"/>
    <w:rsid w:val="002A2E65"/>
    <w:rsid w:val="002A610D"/>
    <w:rsid w:val="002A7F7A"/>
    <w:rsid w:val="002B1AF2"/>
    <w:rsid w:val="002B34F6"/>
    <w:rsid w:val="002B509D"/>
    <w:rsid w:val="002B57EC"/>
    <w:rsid w:val="002C1CD8"/>
    <w:rsid w:val="002C29BE"/>
    <w:rsid w:val="002C5118"/>
    <w:rsid w:val="002C63AA"/>
    <w:rsid w:val="002C755F"/>
    <w:rsid w:val="002C7F5E"/>
    <w:rsid w:val="002D456B"/>
    <w:rsid w:val="002D5C63"/>
    <w:rsid w:val="002E1969"/>
    <w:rsid w:val="002E553F"/>
    <w:rsid w:val="002E6ADB"/>
    <w:rsid w:val="003024B8"/>
    <w:rsid w:val="00303550"/>
    <w:rsid w:val="00305036"/>
    <w:rsid w:val="00305AE7"/>
    <w:rsid w:val="00315603"/>
    <w:rsid w:val="0031666B"/>
    <w:rsid w:val="00316B84"/>
    <w:rsid w:val="00322C7C"/>
    <w:rsid w:val="0032327D"/>
    <w:rsid w:val="003278B0"/>
    <w:rsid w:val="00333F41"/>
    <w:rsid w:val="00335875"/>
    <w:rsid w:val="00335A9D"/>
    <w:rsid w:val="00336531"/>
    <w:rsid w:val="00342ABD"/>
    <w:rsid w:val="0034585B"/>
    <w:rsid w:val="003468BC"/>
    <w:rsid w:val="003506D6"/>
    <w:rsid w:val="003513C4"/>
    <w:rsid w:val="00351684"/>
    <w:rsid w:val="003531C0"/>
    <w:rsid w:val="003547CF"/>
    <w:rsid w:val="00355BFC"/>
    <w:rsid w:val="00362110"/>
    <w:rsid w:val="00362288"/>
    <w:rsid w:val="00362AD9"/>
    <w:rsid w:val="00363BF8"/>
    <w:rsid w:val="00366384"/>
    <w:rsid w:val="0036707A"/>
    <w:rsid w:val="00370BF5"/>
    <w:rsid w:val="00371F75"/>
    <w:rsid w:val="00374F60"/>
    <w:rsid w:val="00375605"/>
    <w:rsid w:val="00380419"/>
    <w:rsid w:val="00383CC2"/>
    <w:rsid w:val="0038478D"/>
    <w:rsid w:val="00387483"/>
    <w:rsid w:val="003949AD"/>
    <w:rsid w:val="00394CC6"/>
    <w:rsid w:val="00394D51"/>
    <w:rsid w:val="0039621B"/>
    <w:rsid w:val="003A237D"/>
    <w:rsid w:val="003A4951"/>
    <w:rsid w:val="003A5D36"/>
    <w:rsid w:val="003A7609"/>
    <w:rsid w:val="003B0693"/>
    <w:rsid w:val="003B090D"/>
    <w:rsid w:val="003B3BD3"/>
    <w:rsid w:val="003B538C"/>
    <w:rsid w:val="003B7F25"/>
    <w:rsid w:val="003C31C8"/>
    <w:rsid w:val="003C34F7"/>
    <w:rsid w:val="003C7A1B"/>
    <w:rsid w:val="003D08CF"/>
    <w:rsid w:val="003D273D"/>
    <w:rsid w:val="003E097B"/>
    <w:rsid w:val="003E2664"/>
    <w:rsid w:val="003E4CD4"/>
    <w:rsid w:val="003E5A18"/>
    <w:rsid w:val="003E7B9F"/>
    <w:rsid w:val="003F0B89"/>
    <w:rsid w:val="003F12A5"/>
    <w:rsid w:val="003F223E"/>
    <w:rsid w:val="003F5988"/>
    <w:rsid w:val="0040400F"/>
    <w:rsid w:val="00404F8B"/>
    <w:rsid w:val="00407D60"/>
    <w:rsid w:val="0041253E"/>
    <w:rsid w:val="004158D9"/>
    <w:rsid w:val="00416BA3"/>
    <w:rsid w:val="00417CD4"/>
    <w:rsid w:val="00420194"/>
    <w:rsid w:val="00421CCD"/>
    <w:rsid w:val="0042259A"/>
    <w:rsid w:val="00426E87"/>
    <w:rsid w:val="00433E37"/>
    <w:rsid w:val="00433E6E"/>
    <w:rsid w:val="0043588C"/>
    <w:rsid w:val="00436205"/>
    <w:rsid w:val="00440114"/>
    <w:rsid w:val="004407B0"/>
    <w:rsid w:val="00440ED1"/>
    <w:rsid w:val="00445A0F"/>
    <w:rsid w:val="00447103"/>
    <w:rsid w:val="004518B9"/>
    <w:rsid w:val="00452CE9"/>
    <w:rsid w:val="00453462"/>
    <w:rsid w:val="00456A86"/>
    <w:rsid w:val="00460421"/>
    <w:rsid w:val="00462391"/>
    <w:rsid w:val="00463C1C"/>
    <w:rsid w:val="00465993"/>
    <w:rsid w:val="00465B8E"/>
    <w:rsid w:val="00465D14"/>
    <w:rsid w:val="004716C8"/>
    <w:rsid w:val="004725B2"/>
    <w:rsid w:val="004731E0"/>
    <w:rsid w:val="00473C8F"/>
    <w:rsid w:val="00476362"/>
    <w:rsid w:val="004816A2"/>
    <w:rsid w:val="0048381D"/>
    <w:rsid w:val="00484225"/>
    <w:rsid w:val="0048426B"/>
    <w:rsid w:val="00485266"/>
    <w:rsid w:val="00492F00"/>
    <w:rsid w:val="00495E47"/>
    <w:rsid w:val="0049648E"/>
    <w:rsid w:val="004976C9"/>
    <w:rsid w:val="004A03C7"/>
    <w:rsid w:val="004A42F7"/>
    <w:rsid w:val="004A4B07"/>
    <w:rsid w:val="004A546E"/>
    <w:rsid w:val="004A6A08"/>
    <w:rsid w:val="004B0573"/>
    <w:rsid w:val="004B0959"/>
    <w:rsid w:val="004B3C7F"/>
    <w:rsid w:val="004B57BA"/>
    <w:rsid w:val="004B6E43"/>
    <w:rsid w:val="004C0D86"/>
    <w:rsid w:val="004C6099"/>
    <w:rsid w:val="004C6B70"/>
    <w:rsid w:val="004D1B44"/>
    <w:rsid w:val="004D1B6E"/>
    <w:rsid w:val="004E2452"/>
    <w:rsid w:val="004E51CA"/>
    <w:rsid w:val="005010E4"/>
    <w:rsid w:val="00503211"/>
    <w:rsid w:val="00504115"/>
    <w:rsid w:val="005072B4"/>
    <w:rsid w:val="00511469"/>
    <w:rsid w:val="00511978"/>
    <w:rsid w:val="0051517F"/>
    <w:rsid w:val="00516884"/>
    <w:rsid w:val="0052151C"/>
    <w:rsid w:val="0052473F"/>
    <w:rsid w:val="00525B9A"/>
    <w:rsid w:val="00525C87"/>
    <w:rsid w:val="00532582"/>
    <w:rsid w:val="005327F4"/>
    <w:rsid w:val="00535C36"/>
    <w:rsid w:val="00540E66"/>
    <w:rsid w:val="0054151B"/>
    <w:rsid w:val="00543234"/>
    <w:rsid w:val="005433EE"/>
    <w:rsid w:val="00543D24"/>
    <w:rsid w:val="00561E3B"/>
    <w:rsid w:val="00563B75"/>
    <w:rsid w:val="00565BE1"/>
    <w:rsid w:val="005668DE"/>
    <w:rsid w:val="00567397"/>
    <w:rsid w:val="00570EEF"/>
    <w:rsid w:val="00572ED3"/>
    <w:rsid w:val="00574080"/>
    <w:rsid w:val="00575831"/>
    <w:rsid w:val="00577349"/>
    <w:rsid w:val="00577F83"/>
    <w:rsid w:val="00581D63"/>
    <w:rsid w:val="00585E1C"/>
    <w:rsid w:val="00587FB2"/>
    <w:rsid w:val="00593DB4"/>
    <w:rsid w:val="00596372"/>
    <w:rsid w:val="00596947"/>
    <w:rsid w:val="0059797B"/>
    <w:rsid w:val="005A06AC"/>
    <w:rsid w:val="005A2AB0"/>
    <w:rsid w:val="005A3614"/>
    <w:rsid w:val="005A6564"/>
    <w:rsid w:val="005A7766"/>
    <w:rsid w:val="005A7C79"/>
    <w:rsid w:val="005B1ED5"/>
    <w:rsid w:val="005B5597"/>
    <w:rsid w:val="005B585E"/>
    <w:rsid w:val="005B6C52"/>
    <w:rsid w:val="005B720A"/>
    <w:rsid w:val="005B7850"/>
    <w:rsid w:val="005C001B"/>
    <w:rsid w:val="005C2496"/>
    <w:rsid w:val="005C6B07"/>
    <w:rsid w:val="005C7875"/>
    <w:rsid w:val="005C7FF4"/>
    <w:rsid w:val="005D4B60"/>
    <w:rsid w:val="005D50E8"/>
    <w:rsid w:val="005D6948"/>
    <w:rsid w:val="005F2CE0"/>
    <w:rsid w:val="005F2DAD"/>
    <w:rsid w:val="005F397C"/>
    <w:rsid w:val="00601F42"/>
    <w:rsid w:val="00604414"/>
    <w:rsid w:val="006073F5"/>
    <w:rsid w:val="0060783A"/>
    <w:rsid w:val="0061211B"/>
    <w:rsid w:val="00612767"/>
    <w:rsid w:val="00612A0B"/>
    <w:rsid w:val="0061492F"/>
    <w:rsid w:val="006150D8"/>
    <w:rsid w:val="006249ED"/>
    <w:rsid w:val="00625DC8"/>
    <w:rsid w:val="006274A6"/>
    <w:rsid w:val="006276FC"/>
    <w:rsid w:val="006347E9"/>
    <w:rsid w:val="00635741"/>
    <w:rsid w:val="006371D4"/>
    <w:rsid w:val="006405B3"/>
    <w:rsid w:val="00642889"/>
    <w:rsid w:val="00643CA6"/>
    <w:rsid w:val="006457AC"/>
    <w:rsid w:val="00645AA4"/>
    <w:rsid w:val="00647496"/>
    <w:rsid w:val="006479EF"/>
    <w:rsid w:val="00653C66"/>
    <w:rsid w:val="006540A6"/>
    <w:rsid w:val="00654E4A"/>
    <w:rsid w:val="006628B7"/>
    <w:rsid w:val="00665E15"/>
    <w:rsid w:val="00667642"/>
    <w:rsid w:val="0067304A"/>
    <w:rsid w:val="00675854"/>
    <w:rsid w:val="006764B9"/>
    <w:rsid w:val="0068317B"/>
    <w:rsid w:val="00684E00"/>
    <w:rsid w:val="006916F3"/>
    <w:rsid w:val="006921B6"/>
    <w:rsid w:val="006954B3"/>
    <w:rsid w:val="00697008"/>
    <w:rsid w:val="006A2007"/>
    <w:rsid w:val="006A240B"/>
    <w:rsid w:val="006A2CA9"/>
    <w:rsid w:val="006A48F3"/>
    <w:rsid w:val="006A4E45"/>
    <w:rsid w:val="006B0746"/>
    <w:rsid w:val="006B1B1C"/>
    <w:rsid w:val="006B5A3B"/>
    <w:rsid w:val="006B6072"/>
    <w:rsid w:val="006B6FA9"/>
    <w:rsid w:val="006B73DD"/>
    <w:rsid w:val="006C02AB"/>
    <w:rsid w:val="006C0503"/>
    <w:rsid w:val="006C2FA0"/>
    <w:rsid w:val="006D110A"/>
    <w:rsid w:val="006D5791"/>
    <w:rsid w:val="006D5850"/>
    <w:rsid w:val="006D63EE"/>
    <w:rsid w:val="006E216E"/>
    <w:rsid w:val="006E488B"/>
    <w:rsid w:val="006E7E53"/>
    <w:rsid w:val="006F3B6E"/>
    <w:rsid w:val="006F5022"/>
    <w:rsid w:val="006F545C"/>
    <w:rsid w:val="006F7290"/>
    <w:rsid w:val="00700428"/>
    <w:rsid w:val="00701376"/>
    <w:rsid w:val="00702178"/>
    <w:rsid w:val="00703ACB"/>
    <w:rsid w:val="0070541F"/>
    <w:rsid w:val="00710530"/>
    <w:rsid w:val="00710821"/>
    <w:rsid w:val="00712531"/>
    <w:rsid w:val="00712EBA"/>
    <w:rsid w:val="00717435"/>
    <w:rsid w:val="0071783E"/>
    <w:rsid w:val="00720B03"/>
    <w:rsid w:val="00720EA4"/>
    <w:rsid w:val="0072173B"/>
    <w:rsid w:val="00723BD2"/>
    <w:rsid w:val="00730EC0"/>
    <w:rsid w:val="00734453"/>
    <w:rsid w:val="007346E7"/>
    <w:rsid w:val="0073578A"/>
    <w:rsid w:val="00736A96"/>
    <w:rsid w:val="00740BAF"/>
    <w:rsid w:val="007431DA"/>
    <w:rsid w:val="00744902"/>
    <w:rsid w:val="00745473"/>
    <w:rsid w:val="00747250"/>
    <w:rsid w:val="007476E4"/>
    <w:rsid w:val="0074778D"/>
    <w:rsid w:val="0075095C"/>
    <w:rsid w:val="00751753"/>
    <w:rsid w:val="00751CE5"/>
    <w:rsid w:val="007540AD"/>
    <w:rsid w:val="00755E02"/>
    <w:rsid w:val="00763DC8"/>
    <w:rsid w:val="00764951"/>
    <w:rsid w:val="00767C7C"/>
    <w:rsid w:val="00767E6A"/>
    <w:rsid w:val="00773085"/>
    <w:rsid w:val="00774734"/>
    <w:rsid w:val="007748DF"/>
    <w:rsid w:val="00780121"/>
    <w:rsid w:val="007851C9"/>
    <w:rsid w:val="00786CFD"/>
    <w:rsid w:val="00790C25"/>
    <w:rsid w:val="00792302"/>
    <w:rsid w:val="00793596"/>
    <w:rsid w:val="0079649C"/>
    <w:rsid w:val="007A03D1"/>
    <w:rsid w:val="007A6C2A"/>
    <w:rsid w:val="007A760F"/>
    <w:rsid w:val="007B2AE5"/>
    <w:rsid w:val="007B41A1"/>
    <w:rsid w:val="007B4344"/>
    <w:rsid w:val="007B5404"/>
    <w:rsid w:val="007C0964"/>
    <w:rsid w:val="007C1459"/>
    <w:rsid w:val="007C1649"/>
    <w:rsid w:val="007C4009"/>
    <w:rsid w:val="007C72A3"/>
    <w:rsid w:val="007E015C"/>
    <w:rsid w:val="007E4DE2"/>
    <w:rsid w:val="007F0E96"/>
    <w:rsid w:val="007F1A0B"/>
    <w:rsid w:val="007F2247"/>
    <w:rsid w:val="007F50E5"/>
    <w:rsid w:val="007F5414"/>
    <w:rsid w:val="007F559D"/>
    <w:rsid w:val="007F5AB2"/>
    <w:rsid w:val="00800471"/>
    <w:rsid w:val="0080095C"/>
    <w:rsid w:val="00803380"/>
    <w:rsid w:val="00803CDA"/>
    <w:rsid w:val="0080658E"/>
    <w:rsid w:val="008076DF"/>
    <w:rsid w:val="00811A30"/>
    <w:rsid w:val="0081388B"/>
    <w:rsid w:val="0081451A"/>
    <w:rsid w:val="00814E51"/>
    <w:rsid w:val="0081534E"/>
    <w:rsid w:val="0081595D"/>
    <w:rsid w:val="00821B73"/>
    <w:rsid w:val="00822306"/>
    <w:rsid w:val="00834599"/>
    <w:rsid w:val="00834B55"/>
    <w:rsid w:val="00834BF4"/>
    <w:rsid w:val="0083600D"/>
    <w:rsid w:val="008404C8"/>
    <w:rsid w:val="00841B8E"/>
    <w:rsid w:val="00841DAD"/>
    <w:rsid w:val="008432D1"/>
    <w:rsid w:val="00843D5D"/>
    <w:rsid w:val="008442BD"/>
    <w:rsid w:val="00845826"/>
    <w:rsid w:val="0084787D"/>
    <w:rsid w:val="00852A8B"/>
    <w:rsid w:val="00855299"/>
    <w:rsid w:val="00857846"/>
    <w:rsid w:val="00861CF7"/>
    <w:rsid w:val="00865203"/>
    <w:rsid w:val="00866482"/>
    <w:rsid w:val="0087114A"/>
    <w:rsid w:val="008725A8"/>
    <w:rsid w:val="0087444C"/>
    <w:rsid w:val="00876BAF"/>
    <w:rsid w:val="00877DB0"/>
    <w:rsid w:val="00880082"/>
    <w:rsid w:val="00880C6E"/>
    <w:rsid w:val="00884343"/>
    <w:rsid w:val="00884BC9"/>
    <w:rsid w:val="0088633B"/>
    <w:rsid w:val="00886FDD"/>
    <w:rsid w:val="0089084E"/>
    <w:rsid w:val="00890B70"/>
    <w:rsid w:val="00892D3C"/>
    <w:rsid w:val="008A0B08"/>
    <w:rsid w:val="008A7C1D"/>
    <w:rsid w:val="008B1444"/>
    <w:rsid w:val="008B14D1"/>
    <w:rsid w:val="008B2167"/>
    <w:rsid w:val="008B2F91"/>
    <w:rsid w:val="008B3C50"/>
    <w:rsid w:val="008B4B26"/>
    <w:rsid w:val="008D00D2"/>
    <w:rsid w:val="008D0DB1"/>
    <w:rsid w:val="008D25DA"/>
    <w:rsid w:val="008D2C27"/>
    <w:rsid w:val="008D343D"/>
    <w:rsid w:val="008D4585"/>
    <w:rsid w:val="008D4EC4"/>
    <w:rsid w:val="008D710A"/>
    <w:rsid w:val="008D746D"/>
    <w:rsid w:val="008E04EB"/>
    <w:rsid w:val="008E0E28"/>
    <w:rsid w:val="008E2685"/>
    <w:rsid w:val="008E4A89"/>
    <w:rsid w:val="008E4C43"/>
    <w:rsid w:val="008F11B6"/>
    <w:rsid w:val="008F7DD7"/>
    <w:rsid w:val="00901DA1"/>
    <w:rsid w:val="00904218"/>
    <w:rsid w:val="00904345"/>
    <w:rsid w:val="009064F5"/>
    <w:rsid w:val="009073A5"/>
    <w:rsid w:val="00907D39"/>
    <w:rsid w:val="00910998"/>
    <w:rsid w:val="00911227"/>
    <w:rsid w:val="00912C3A"/>
    <w:rsid w:val="009148F8"/>
    <w:rsid w:val="009149A5"/>
    <w:rsid w:val="00917CA9"/>
    <w:rsid w:val="009251F6"/>
    <w:rsid w:val="00930404"/>
    <w:rsid w:val="009307F1"/>
    <w:rsid w:val="009310D0"/>
    <w:rsid w:val="00933C9D"/>
    <w:rsid w:val="00936BA6"/>
    <w:rsid w:val="00945BB4"/>
    <w:rsid w:val="009460E2"/>
    <w:rsid w:val="00946EB6"/>
    <w:rsid w:val="009478CA"/>
    <w:rsid w:val="00951C65"/>
    <w:rsid w:val="0095474A"/>
    <w:rsid w:val="00955310"/>
    <w:rsid w:val="0096227B"/>
    <w:rsid w:val="00965571"/>
    <w:rsid w:val="00971C84"/>
    <w:rsid w:val="009721DB"/>
    <w:rsid w:val="009728EA"/>
    <w:rsid w:val="0097497B"/>
    <w:rsid w:val="009760C0"/>
    <w:rsid w:val="00982B39"/>
    <w:rsid w:val="009863CB"/>
    <w:rsid w:val="00987795"/>
    <w:rsid w:val="009937F1"/>
    <w:rsid w:val="00993E2A"/>
    <w:rsid w:val="0099440D"/>
    <w:rsid w:val="00994572"/>
    <w:rsid w:val="009A068D"/>
    <w:rsid w:val="009A20F2"/>
    <w:rsid w:val="009A53B8"/>
    <w:rsid w:val="009A7309"/>
    <w:rsid w:val="009B09C5"/>
    <w:rsid w:val="009B1F63"/>
    <w:rsid w:val="009B23B2"/>
    <w:rsid w:val="009B4865"/>
    <w:rsid w:val="009B6A61"/>
    <w:rsid w:val="009B7280"/>
    <w:rsid w:val="009C1636"/>
    <w:rsid w:val="009C55D0"/>
    <w:rsid w:val="009C61BD"/>
    <w:rsid w:val="009D06E3"/>
    <w:rsid w:val="009D2C28"/>
    <w:rsid w:val="009D2E97"/>
    <w:rsid w:val="009D5026"/>
    <w:rsid w:val="009D5636"/>
    <w:rsid w:val="009D5925"/>
    <w:rsid w:val="009D5C42"/>
    <w:rsid w:val="009E09ED"/>
    <w:rsid w:val="009E5422"/>
    <w:rsid w:val="009E604C"/>
    <w:rsid w:val="009E7514"/>
    <w:rsid w:val="009F08D4"/>
    <w:rsid w:val="009F18ED"/>
    <w:rsid w:val="009F4B98"/>
    <w:rsid w:val="009F744B"/>
    <w:rsid w:val="00A06288"/>
    <w:rsid w:val="00A06D8C"/>
    <w:rsid w:val="00A07608"/>
    <w:rsid w:val="00A131D9"/>
    <w:rsid w:val="00A14A31"/>
    <w:rsid w:val="00A16E68"/>
    <w:rsid w:val="00A1774B"/>
    <w:rsid w:val="00A22E61"/>
    <w:rsid w:val="00A237BF"/>
    <w:rsid w:val="00A241DF"/>
    <w:rsid w:val="00A2664D"/>
    <w:rsid w:val="00A26A2F"/>
    <w:rsid w:val="00A27946"/>
    <w:rsid w:val="00A31127"/>
    <w:rsid w:val="00A317AF"/>
    <w:rsid w:val="00A36BA7"/>
    <w:rsid w:val="00A40EBD"/>
    <w:rsid w:val="00A42030"/>
    <w:rsid w:val="00A433EF"/>
    <w:rsid w:val="00A4568D"/>
    <w:rsid w:val="00A4614A"/>
    <w:rsid w:val="00A464FC"/>
    <w:rsid w:val="00A51F49"/>
    <w:rsid w:val="00A55062"/>
    <w:rsid w:val="00A576B7"/>
    <w:rsid w:val="00A60ADF"/>
    <w:rsid w:val="00A60B4E"/>
    <w:rsid w:val="00A72F46"/>
    <w:rsid w:val="00A7595A"/>
    <w:rsid w:val="00A76E7D"/>
    <w:rsid w:val="00A77225"/>
    <w:rsid w:val="00A829CE"/>
    <w:rsid w:val="00A8414B"/>
    <w:rsid w:val="00A8468A"/>
    <w:rsid w:val="00A8489E"/>
    <w:rsid w:val="00A86A85"/>
    <w:rsid w:val="00A90E0C"/>
    <w:rsid w:val="00A9121C"/>
    <w:rsid w:val="00A91333"/>
    <w:rsid w:val="00A91792"/>
    <w:rsid w:val="00A92039"/>
    <w:rsid w:val="00A93FEC"/>
    <w:rsid w:val="00AA07EB"/>
    <w:rsid w:val="00AA1CF9"/>
    <w:rsid w:val="00AA3181"/>
    <w:rsid w:val="00AA3933"/>
    <w:rsid w:val="00AA4289"/>
    <w:rsid w:val="00AA589C"/>
    <w:rsid w:val="00AA5E03"/>
    <w:rsid w:val="00AB0A32"/>
    <w:rsid w:val="00AB2712"/>
    <w:rsid w:val="00AB2F92"/>
    <w:rsid w:val="00AB3A7F"/>
    <w:rsid w:val="00AB53FF"/>
    <w:rsid w:val="00AC16C0"/>
    <w:rsid w:val="00AD4C7F"/>
    <w:rsid w:val="00AD4ECE"/>
    <w:rsid w:val="00AE07B5"/>
    <w:rsid w:val="00AE29E9"/>
    <w:rsid w:val="00AE6851"/>
    <w:rsid w:val="00AF0AA3"/>
    <w:rsid w:val="00AF2AD2"/>
    <w:rsid w:val="00AF4EAF"/>
    <w:rsid w:val="00AF70A6"/>
    <w:rsid w:val="00AF70A8"/>
    <w:rsid w:val="00B01B45"/>
    <w:rsid w:val="00B079D8"/>
    <w:rsid w:val="00B07F9D"/>
    <w:rsid w:val="00B10FB9"/>
    <w:rsid w:val="00B124AB"/>
    <w:rsid w:val="00B1462A"/>
    <w:rsid w:val="00B16D57"/>
    <w:rsid w:val="00B20173"/>
    <w:rsid w:val="00B20500"/>
    <w:rsid w:val="00B21304"/>
    <w:rsid w:val="00B223EF"/>
    <w:rsid w:val="00B22D48"/>
    <w:rsid w:val="00B24F61"/>
    <w:rsid w:val="00B2680C"/>
    <w:rsid w:val="00B27BFE"/>
    <w:rsid w:val="00B311C0"/>
    <w:rsid w:val="00B33CD8"/>
    <w:rsid w:val="00B40730"/>
    <w:rsid w:val="00B40B71"/>
    <w:rsid w:val="00B44550"/>
    <w:rsid w:val="00B44FA1"/>
    <w:rsid w:val="00B5704D"/>
    <w:rsid w:val="00B60E8A"/>
    <w:rsid w:val="00B67CA0"/>
    <w:rsid w:val="00B7076A"/>
    <w:rsid w:val="00B72096"/>
    <w:rsid w:val="00B720EE"/>
    <w:rsid w:val="00B72CC1"/>
    <w:rsid w:val="00B73849"/>
    <w:rsid w:val="00B73E4A"/>
    <w:rsid w:val="00B7663E"/>
    <w:rsid w:val="00B7685E"/>
    <w:rsid w:val="00B81491"/>
    <w:rsid w:val="00B8218E"/>
    <w:rsid w:val="00B82A54"/>
    <w:rsid w:val="00B82F10"/>
    <w:rsid w:val="00B8546E"/>
    <w:rsid w:val="00B91CFD"/>
    <w:rsid w:val="00B927D1"/>
    <w:rsid w:val="00B959D2"/>
    <w:rsid w:val="00B964AC"/>
    <w:rsid w:val="00BA142D"/>
    <w:rsid w:val="00BA258D"/>
    <w:rsid w:val="00BA2E98"/>
    <w:rsid w:val="00BA3722"/>
    <w:rsid w:val="00BA3C7C"/>
    <w:rsid w:val="00BA5CFB"/>
    <w:rsid w:val="00BA5DD0"/>
    <w:rsid w:val="00BA5F93"/>
    <w:rsid w:val="00BA6F54"/>
    <w:rsid w:val="00BA7D0E"/>
    <w:rsid w:val="00BB0AE2"/>
    <w:rsid w:val="00BB1750"/>
    <w:rsid w:val="00BC228F"/>
    <w:rsid w:val="00BC2AD6"/>
    <w:rsid w:val="00BC2D56"/>
    <w:rsid w:val="00BC71D4"/>
    <w:rsid w:val="00BD079C"/>
    <w:rsid w:val="00BD48D4"/>
    <w:rsid w:val="00BD4965"/>
    <w:rsid w:val="00BD5036"/>
    <w:rsid w:val="00BD6121"/>
    <w:rsid w:val="00BD6A77"/>
    <w:rsid w:val="00BD79E9"/>
    <w:rsid w:val="00BD7B4C"/>
    <w:rsid w:val="00BE4516"/>
    <w:rsid w:val="00BF45A2"/>
    <w:rsid w:val="00BF5FDE"/>
    <w:rsid w:val="00BF75C5"/>
    <w:rsid w:val="00BF7D13"/>
    <w:rsid w:val="00C01DED"/>
    <w:rsid w:val="00C03BF5"/>
    <w:rsid w:val="00C07FE5"/>
    <w:rsid w:val="00C11900"/>
    <w:rsid w:val="00C1372A"/>
    <w:rsid w:val="00C13F49"/>
    <w:rsid w:val="00C15E24"/>
    <w:rsid w:val="00C166A2"/>
    <w:rsid w:val="00C2422B"/>
    <w:rsid w:val="00C260A8"/>
    <w:rsid w:val="00C3056C"/>
    <w:rsid w:val="00C31A50"/>
    <w:rsid w:val="00C31D8F"/>
    <w:rsid w:val="00C31FF3"/>
    <w:rsid w:val="00C32F18"/>
    <w:rsid w:val="00C43958"/>
    <w:rsid w:val="00C44C8A"/>
    <w:rsid w:val="00C4723B"/>
    <w:rsid w:val="00C479ED"/>
    <w:rsid w:val="00C47B9E"/>
    <w:rsid w:val="00C50A4C"/>
    <w:rsid w:val="00C50C60"/>
    <w:rsid w:val="00C51094"/>
    <w:rsid w:val="00C5359C"/>
    <w:rsid w:val="00C5385B"/>
    <w:rsid w:val="00C560CC"/>
    <w:rsid w:val="00C57BCE"/>
    <w:rsid w:val="00C679B8"/>
    <w:rsid w:val="00C7076A"/>
    <w:rsid w:val="00C70EB3"/>
    <w:rsid w:val="00C734D9"/>
    <w:rsid w:val="00C736B3"/>
    <w:rsid w:val="00C757A4"/>
    <w:rsid w:val="00C7622D"/>
    <w:rsid w:val="00C77F1B"/>
    <w:rsid w:val="00C819BC"/>
    <w:rsid w:val="00C8205F"/>
    <w:rsid w:val="00C847E2"/>
    <w:rsid w:val="00C86D5C"/>
    <w:rsid w:val="00C87069"/>
    <w:rsid w:val="00C90864"/>
    <w:rsid w:val="00C9409D"/>
    <w:rsid w:val="00C96FEB"/>
    <w:rsid w:val="00CA25C5"/>
    <w:rsid w:val="00CA4348"/>
    <w:rsid w:val="00CA656D"/>
    <w:rsid w:val="00CA7213"/>
    <w:rsid w:val="00CA749E"/>
    <w:rsid w:val="00CB2256"/>
    <w:rsid w:val="00CB3347"/>
    <w:rsid w:val="00CC06A9"/>
    <w:rsid w:val="00CC1ADC"/>
    <w:rsid w:val="00CC7F9F"/>
    <w:rsid w:val="00CD0D67"/>
    <w:rsid w:val="00CD645E"/>
    <w:rsid w:val="00CE108F"/>
    <w:rsid w:val="00CE39E7"/>
    <w:rsid w:val="00CE6D4C"/>
    <w:rsid w:val="00CF0D04"/>
    <w:rsid w:val="00CF71F0"/>
    <w:rsid w:val="00D025D7"/>
    <w:rsid w:val="00D0275D"/>
    <w:rsid w:val="00D15812"/>
    <w:rsid w:val="00D1767F"/>
    <w:rsid w:val="00D176CC"/>
    <w:rsid w:val="00D222E4"/>
    <w:rsid w:val="00D24EAA"/>
    <w:rsid w:val="00D27B09"/>
    <w:rsid w:val="00D30C85"/>
    <w:rsid w:val="00D310B0"/>
    <w:rsid w:val="00D31A86"/>
    <w:rsid w:val="00D3259F"/>
    <w:rsid w:val="00D33F48"/>
    <w:rsid w:val="00D36E2F"/>
    <w:rsid w:val="00D403EC"/>
    <w:rsid w:val="00D44257"/>
    <w:rsid w:val="00D449A8"/>
    <w:rsid w:val="00D46ADF"/>
    <w:rsid w:val="00D46F96"/>
    <w:rsid w:val="00D4764C"/>
    <w:rsid w:val="00D54655"/>
    <w:rsid w:val="00D56661"/>
    <w:rsid w:val="00D56E97"/>
    <w:rsid w:val="00D627CF"/>
    <w:rsid w:val="00D628A8"/>
    <w:rsid w:val="00D64984"/>
    <w:rsid w:val="00D653F0"/>
    <w:rsid w:val="00D66B35"/>
    <w:rsid w:val="00D6794D"/>
    <w:rsid w:val="00D704E9"/>
    <w:rsid w:val="00D728D2"/>
    <w:rsid w:val="00D75695"/>
    <w:rsid w:val="00D80907"/>
    <w:rsid w:val="00D8236D"/>
    <w:rsid w:val="00D864D0"/>
    <w:rsid w:val="00D86D52"/>
    <w:rsid w:val="00D8708B"/>
    <w:rsid w:val="00D913AB"/>
    <w:rsid w:val="00DA08B6"/>
    <w:rsid w:val="00DA4355"/>
    <w:rsid w:val="00DB1415"/>
    <w:rsid w:val="00DB408B"/>
    <w:rsid w:val="00DB409B"/>
    <w:rsid w:val="00DB709B"/>
    <w:rsid w:val="00DC26BA"/>
    <w:rsid w:val="00DC3634"/>
    <w:rsid w:val="00DC395D"/>
    <w:rsid w:val="00DC52C7"/>
    <w:rsid w:val="00DC6B97"/>
    <w:rsid w:val="00DD04F5"/>
    <w:rsid w:val="00DD2C81"/>
    <w:rsid w:val="00DD736A"/>
    <w:rsid w:val="00DD7E60"/>
    <w:rsid w:val="00DE22C7"/>
    <w:rsid w:val="00DE2479"/>
    <w:rsid w:val="00DE2DC6"/>
    <w:rsid w:val="00DE3663"/>
    <w:rsid w:val="00DE5B16"/>
    <w:rsid w:val="00DE630A"/>
    <w:rsid w:val="00DF22C5"/>
    <w:rsid w:val="00DF487B"/>
    <w:rsid w:val="00DF5784"/>
    <w:rsid w:val="00DF745B"/>
    <w:rsid w:val="00E023CA"/>
    <w:rsid w:val="00E042C7"/>
    <w:rsid w:val="00E10E97"/>
    <w:rsid w:val="00E1122C"/>
    <w:rsid w:val="00E114F4"/>
    <w:rsid w:val="00E130F8"/>
    <w:rsid w:val="00E166A1"/>
    <w:rsid w:val="00E179B7"/>
    <w:rsid w:val="00E20C27"/>
    <w:rsid w:val="00E2277A"/>
    <w:rsid w:val="00E22FB0"/>
    <w:rsid w:val="00E2310D"/>
    <w:rsid w:val="00E242AF"/>
    <w:rsid w:val="00E2461F"/>
    <w:rsid w:val="00E27D72"/>
    <w:rsid w:val="00E335E5"/>
    <w:rsid w:val="00E34C63"/>
    <w:rsid w:val="00E3593B"/>
    <w:rsid w:val="00E37CC0"/>
    <w:rsid w:val="00E40EFD"/>
    <w:rsid w:val="00E43201"/>
    <w:rsid w:val="00E447C7"/>
    <w:rsid w:val="00E50126"/>
    <w:rsid w:val="00E508D3"/>
    <w:rsid w:val="00E52E77"/>
    <w:rsid w:val="00E55F29"/>
    <w:rsid w:val="00E61CD2"/>
    <w:rsid w:val="00E62D3A"/>
    <w:rsid w:val="00E63E91"/>
    <w:rsid w:val="00E73092"/>
    <w:rsid w:val="00E74549"/>
    <w:rsid w:val="00E7768E"/>
    <w:rsid w:val="00E803FB"/>
    <w:rsid w:val="00E85811"/>
    <w:rsid w:val="00E919E8"/>
    <w:rsid w:val="00E95F05"/>
    <w:rsid w:val="00E9722F"/>
    <w:rsid w:val="00EA1105"/>
    <w:rsid w:val="00EB481A"/>
    <w:rsid w:val="00EB54B4"/>
    <w:rsid w:val="00EC0CCE"/>
    <w:rsid w:val="00EC2DB7"/>
    <w:rsid w:val="00EC3B37"/>
    <w:rsid w:val="00EC3E3D"/>
    <w:rsid w:val="00EC70B1"/>
    <w:rsid w:val="00ED0367"/>
    <w:rsid w:val="00ED2514"/>
    <w:rsid w:val="00ED4D06"/>
    <w:rsid w:val="00ED5B12"/>
    <w:rsid w:val="00ED6F6A"/>
    <w:rsid w:val="00EE00AA"/>
    <w:rsid w:val="00EE2E4A"/>
    <w:rsid w:val="00EF08BB"/>
    <w:rsid w:val="00EF3487"/>
    <w:rsid w:val="00EF7130"/>
    <w:rsid w:val="00F003AA"/>
    <w:rsid w:val="00F106E0"/>
    <w:rsid w:val="00F11BD8"/>
    <w:rsid w:val="00F11E9B"/>
    <w:rsid w:val="00F262AB"/>
    <w:rsid w:val="00F32211"/>
    <w:rsid w:val="00F37029"/>
    <w:rsid w:val="00F40310"/>
    <w:rsid w:val="00F41886"/>
    <w:rsid w:val="00F41A8B"/>
    <w:rsid w:val="00F457C5"/>
    <w:rsid w:val="00F512CE"/>
    <w:rsid w:val="00F53200"/>
    <w:rsid w:val="00F53AF8"/>
    <w:rsid w:val="00F566D6"/>
    <w:rsid w:val="00F56B00"/>
    <w:rsid w:val="00F60590"/>
    <w:rsid w:val="00F60A5E"/>
    <w:rsid w:val="00F61454"/>
    <w:rsid w:val="00F62853"/>
    <w:rsid w:val="00F64A73"/>
    <w:rsid w:val="00F650B4"/>
    <w:rsid w:val="00F70FB4"/>
    <w:rsid w:val="00F73263"/>
    <w:rsid w:val="00F810AF"/>
    <w:rsid w:val="00F83818"/>
    <w:rsid w:val="00F867E0"/>
    <w:rsid w:val="00F904F7"/>
    <w:rsid w:val="00F90D79"/>
    <w:rsid w:val="00F911AC"/>
    <w:rsid w:val="00F91593"/>
    <w:rsid w:val="00F92676"/>
    <w:rsid w:val="00F9281D"/>
    <w:rsid w:val="00F93FC2"/>
    <w:rsid w:val="00FA1818"/>
    <w:rsid w:val="00FA3494"/>
    <w:rsid w:val="00FA3FCE"/>
    <w:rsid w:val="00FA7ECE"/>
    <w:rsid w:val="00FB06BB"/>
    <w:rsid w:val="00FB22DA"/>
    <w:rsid w:val="00FB5BC7"/>
    <w:rsid w:val="00FC3C6F"/>
    <w:rsid w:val="00FD4A6B"/>
    <w:rsid w:val="00FD61ED"/>
    <w:rsid w:val="00FD7877"/>
    <w:rsid w:val="00FE02DA"/>
    <w:rsid w:val="00FE0E32"/>
    <w:rsid w:val="00FE28D8"/>
    <w:rsid w:val="00FE2932"/>
    <w:rsid w:val="00FE4E1E"/>
    <w:rsid w:val="00FF1976"/>
    <w:rsid w:val="00FF5012"/>
    <w:rsid w:val="00FF6B44"/>
    <w:rsid w:val="00FF7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2F5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F72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222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F72F5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FF72F5"/>
  </w:style>
  <w:style w:type="paragraph" w:styleId="Rodap">
    <w:name w:val="footer"/>
    <w:basedOn w:val="Normal"/>
    <w:link w:val="RodapChar"/>
    <w:semiHidden/>
    <w:unhideWhenUsed/>
    <w:rsid w:val="00FF72F5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semiHidden/>
    <w:rsid w:val="00FF72F5"/>
  </w:style>
  <w:style w:type="paragraph" w:styleId="Textodebalo">
    <w:name w:val="Balloon Text"/>
    <w:basedOn w:val="Normal"/>
    <w:link w:val="TextodebaloChar"/>
    <w:uiPriority w:val="99"/>
    <w:semiHidden/>
    <w:unhideWhenUsed/>
    <w:rsid w:val="00FF72F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72F5"/>
    <w:rPr>
      <w:rFonts w:ascii="Tahoma" w:hAnsi="Tahoma" w:cs="Tahoma"/>
      <w:sz w:val="16"/>
      <w:szCs w:val="16"/>
    </w:rPr>
  </w:style>
  <w:style w:type="paragraph" w:customStyle="1" w:styleId="titulo">
    <w:name w:val="titulo"/>
    <w:basedOn w:val="Normal"/>
    <w:next w:val="versao"/>
    <w:rsid w:val="00FF72F5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rsid w:val="00FF72F5"/>
    <w:pPr>
      <w:spacing w:before="0" w:after="0"/>
    </w:pPr>
    <w:rPr>
      <w:sz w:val="28"/>
    </w:rPr>
  </w:style>
  <w:style w:type="paragraph" w:customStyle="1" w:styleId="TitleCover">
    <w:name w:val="Title Cover"/>
    <w:basedOn w:val="Normal"/>
    <w:next w:val="Normal"/>
    <w:rsid w:val="00FF72F5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FF72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F72F5"/>
    <w:pPr>
      <w:spacing w:line="276" w:lineRule="auto"/>
      <w:jc w:val="left"/>
      <w:outlineLvl w:val="9"/>
    </w:pPr>
    <w:rPr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FF72F5"/>
    <w:pPr>
      <w:spacing w:after="100"/>
    </w:pPr>
  </w:style>
  <w:style w:type="character" w:styleId="Hyperlink">
    <w:name w:val="Hyperlink"/>
    <w:basedOn w:val="Fontepargpadro"/>
    <w:uiPriority w:val="99"/>
    <w:unhideWhenUsed/>
    <w:rsid w:val="00FF72F5"/>
    <w:rPr>
      <w:color w:val="0000FF" w:themeColor="hyperlink"/>
      <w:u w:val="single"/>
    </w:rPr>
  </w:style>
  <w:style w:type="character" w:styleId="Nmerodepgina">
    <w:name w:val="page number"/>
    <w:basedOn w:val="Fontepargpadro"/>
    <w:semiHidden/>
    <w:rsid w:val="00FF72F5"/>
  </w:style>
  <w:style w:type="character" w:customStyle="1" w:styleId="Ttulo2Char">
    <w:name w:val="Título 2 Char"/>
    <w:basedOn w:val="Fontepargpadro"/>
    <w:link w:val="Ttulo2"/>
    <w:uiPriority w:val="9"/>
    <w:rsid w:val="00D222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D222E4"/>
    <w:pPr>
      <w:spacing w:after="100"/>
      <w:ind w:left="240"/>
    </w:pPr>
  </w:style>
  <w:style w:type="numbering" w:customStyle="1" w:styleId="Estilo1">
    <w:name w:val="Estilo1"/>
    <w:uiPriority w:val="99"/>
    <w:rsid w:val="00D222E4"/>
    <w:pPr>
      <w:numPr>
        <w:numId w:val="3"/>
      </w:numPr>
    </w:pPr>
  </w:style>
  <w:style w:type="paragraph" w:styleId="PargrafodaLista">
    <w:name w:val="List Paragraph"/>
    <w:basedOn w:val="Normal"/>
    <w:uiPriority w:val="34"/>
    <w:qFormat/>
    <w:rsid w:val="00FF5012"/>
    <w:pPr>
      <w:ind w:left="720"/>
      <w:contextualSpacing/>
    </w:pPr>
  </w:style>
  <w:style w:type="numbering" w:customStyle="1" w:styleId="Estilo2">
    <w:name w:val="Estilo2"/>
    <w:uiPriority w:val="99"/>
    <w:rsid w:val="00DA08B6"/>
    <w:pPr>
      <w:numPr>
        <w:numId w:val="13"/>
      </w:numPr>
    </w:pPr>
  </w:style>
  <w:style w:type="numbering" w:customStyle="1" w:styleId="Estilo3">
    <w:name w:val="Estilo3"/>
    <w:uiPriority w:val="99"/>
    <w:rsid w:val="00DA08B6"/>
    <w:pPr>
      <w:numPr>
        <w:numId w:val="1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BCBD64-3B80-49E8-B141-7A5A06BF6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1246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Michelon</dc:creator>
  <cp:lastModifiedBy>Alex Michelon</cp:lastModifiedBy>
  <cp:revision>11</cp:revision>
  <dcterms:created xsi:type="dcterms:W3CDTF">2015-11-27T16:46:00Z</dcterms:created>
  <dcterms:modified xsi:type="dcterms:W3CDTF">2015-11-27T18:30:00Z</dcterms:modified>
</cp:coreProperties>
</file>