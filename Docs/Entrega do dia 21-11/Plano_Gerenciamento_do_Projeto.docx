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6223" w:rsidRDefault="00F76223">
      <w:pPr>
        <w:pStyle w:val="TitleCover"/>
        <w:numPr>
          <w:ins w:id="0" w:author="ms" w:date="1999-11-24T22:32:00Z"/>
        </w:numPr>
        <w:pBdr>
          <w:top w:val="single" w:sz="18" w:space="10" w:color="auto"/>
          <w:bottom w:val="single" w:sz="18" w:space="4" w:color="auto"/>
        </w:pBdr>
        <w:spacing w:before="360" w:beforeAutospacing="0" w:after="240" w:line="240" w:lineRule="atLeast"/>
        <w:ind w:left="0" w:right="-540"/>
        <w:jc w:val="center"/>
        <w:rPr>
          <w:b w:val="0"/>
          <w:sz w:val="96"/>
          <w:szCs w:val="96"/>
        </w:rPr>
      </w:pPr>
      <w:r>
        <w:rPr>
          <w:b w:val="0"/>
          <w:sz w:val="96"/>
          <w:szCs w:val="96"/>
        </w:rPr>
        <w:t>Plano de Gerenciamento do Projeto</w:t>
      </w:r>
    </w:p>
    <w:p w:rsidR="00F76223" w:rsidRDefault="00F76223">
      <w:pPr>
        <w:pStyle w:val="titulo"/>
        <w:spacing w:before="120"/>
      </w:pPr>
    </w:p>
    <w:p w:rsidR="00F76223" w:rsidRDefault="00F76223">
      <w:pPr>
        <w:pStyle w:val="titulo"/>
        <w:spacing w:before="120"/>
      </w:pPr>
    </w:p>
    <w:p w:rsidR="00F76223" w:rsidRDefault="00F76223">
      <w:pPr>
        <w:pStyle w:val="versao"/>
      </w:pPr>
    </w:p>
    <w:p w:rsidR="00F76223" w:rsidRDefault="00F76223"/>
    <w:p w:rsidR="00F76223" w:rsidRDefault="00F76223">
      <w:pPr>
        <w:jc w:val="right"/>
        <w:rPr>
          <w:rFonts w:ascii="Arial" w:hAnsi="Arial" w:cs="Arial"/>
          <w:b/>
          <w:bCs/>
          <w:sz w:val="40"/>
        </w:rPr>
      </w:pPr>
      <w:r>
        <w:rPr>
          <w:rFonts w:ascii="Arial" w:hAnsi="Arial" w:cs="Arial"/>
          <w:b/>
          <w:bCs/>
          <w:i/>
          <w:iCs/>
          <w:color w:val="0000FF"/>
          <w:sz w:val="40"/>
        </w:rPr>
        <w:t xml:space="preserve"> </w:t>
      </w:r>
    </w:p>
    <w:p w:rsidR="00F76223" w:rsidRDefault="00F76223">
      <w:pPr>
        <w:jc w:val="right"/>
        <w:rPr>
          <w:rFonts w:ascii="Arial" w:hAnsi="Arial" w:cs="Arial"/>
          <w:sz w:val="40"/>
        </w:rPr>
      </w:pPr>
    </w:p>
    <w:p w:rsidR="00F76223" w:rsidRDefault="00F76223">
      <w:pPr>
        <w:pStyle w:val="versao"/>
        <w:sectPr w:rsidR="00F76223">
          <w:headerReference w:type="default" r:id="rId7"/>
          <w:pgSz w:w="11906" w:h="16838" w:code="9"/>
          <w:pgMar w:top="1418" w:right="1418" w:bottom="1418" w:left="1418" w:header="680" w:footer="680" w:gutter="0"/>
          <w:cols w:space="720"/>
        </w:sectPr>
      </w:pPr>
      <w:r>
        <w:t>Versão: 1.</w:t>
      </w:r>
      <w:r w:rsidR="005110F1">
        <w:t>0</w:t>
      </w:r>
    </w:p>
    <w:p w:rsidR="00F76223" w:rsidRDefault="00F76223">
      <w:pPr>
        <w:pStyle w:val="conteudo"/>
        <w:outlineLvl w:val="0"/>
      </w:pPr>
      <w:r>
        <w:lastRenderedPageBreak/>
        <w:t>Conteúdo</w:t>
      </w:r>
    </w:p>
    <w:p w:rsidR="00753868" w:rsidRDefault="00F76223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r>
        <w:fldChar w:fldCharType="begin"/>
      </w:r>
      <w:r>
        <w:instrText xml:space="preserve"> TOC \o "1-3" \h \z </w:instrText>
      </w:r>
      <w:r>
        <w:fldChar w:fldCharType="separate"/>
      </w:r>
      <w:hyperlink w:anchor="_Toc295309273" w:history="1">
        <w:r w:rsidR="00753868" w:rsidRPr="00936009">
          <w:rPr>
            <w:rStyle w:val="Hyperlink"/>
          </w:rPr>
          <w:t>1.</w:t>
        </w:r>
        <w:r w:rsidR="00753868">
          <w:rPr>
            <w:rFonts w:ascii="Calibri" w:hAnsi="Calibri"/>
            <w:b w:val="0"/>
            <w:caps w:val="0"/>
            <w:sz w:val="22"/>
            <w:szCs w:val="22"/>
          </w:rPr>
          <w:tab/>
        </w:r>
        <w:r w:rsidR="00753868" w:rsidRPr="00936009">
          <w:rPr>
            <w:rStyle w:val="Hyperlink"/>
          </w:rPr>
          <w:t>Introdução</w:t>
        </w:r>
        <w:r w:rsidR="00753868">
          <w:rPr>
            <w:webHidden/>
          </w:rPr>
          <w:tab/>
        </w:r>
        <w:r w:rsidR="00753868">
          <w:rPr>
            <w:webHidden/>
          </w:rPr>
          <w:fldChar w:fldCharType="begin"/>
        </w:r>
        <w:r w:rsidR="00753868">
          <w:rPr>
            <w:webHidden/>
          </w:rPr>
          <w:instrText xml:space="preserve"> PAGEREF _Toc295309273 \h </w:instrText>
        </w:r>
        <w:r w:rsidR="00753868">
          <w:rPr>
            <w:webHidden/>
          </w:rPr>
        </w:r>
        <w:r w:rsidR="00753868">
          <w:rPr>
            <w:webHidden/>
          </w:rPr>
          <w:fldChar w:fldCharType="separate"/>
        </w:r>
        <w:r w:rsidR="00753868">
          <w:rPr>
            <w:webHidden/>
          </w:rPr>
          <w:t>4</w:t>
        </w:r>
        <w:r w:rsidR="00753868">
          <w:rPr>
            <w:webHidden/>
          </w:rPr>
          <w:fldChar w:fldCharType="end"/>
        </w:r>
      </w:hyperlink>
    </w:p>
    <w:p w:rsidR="00753868" w:rsidRDefault="00753868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09274" w:history="1">
        <w:r w:rsidRPr="00936009">
          <w:rPr>
            <w:rStyle w:val="Hyperlink"/>
            <w:noProof/>
          </w:rPr>
          <w:t>1.1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936009">
          <w:rPr>
            <w:rStyle w:val="Hyperlink"/>
            <w:noProof/>
          </w:rPr>
          <w:t>Visão Geral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_Toc295309274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3868" w:rsidRDefault="00753868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09275" w:history="1">
        <w:r w:rsidRPr="00936009">
          <w:rPr>
            <w:rStyle w:val="Hyperlink"/>
            <w:noProof/>
          </w:rPr>
          <w:t>1.2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936009">
          <w:rPr>
            <w:rStyle w:val="Hyperlink"/>
            <w:noProof/>
          </w:rPr>
          <w:t>Envolvidos no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_Toc295309275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753868" w:rsidRDefault="00753868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295309276" w:history="1">
        <w:r w:rsidRPr="00936009">
          <w:rPr>
            <w:rStyle w:val="Hyperlink"/>
          </w:rPr>
          <w:t>2.</w:t>
        </w:r>
        <w:r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936009">
          <w:rPr>
            <w:rStyle w:val="Hyperlink"/>
          </w:rPr>
          <w:t>Processo de Gerenciamento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_Toc295309276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753868" w:rsidRDefault="00753868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09277" w:history="1">
        <w:r w:rsidRPr="00936009">
          <w:rPr>
            <w:rStyle w:val="Hyperlink"/>
            <w:noProof/>
          </w:rPr>
          <w:t>2.1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936009">
          <w:rPr>
            <w:rStyle w:val="Hyperlink"/>
            <w:noProof/>
          </w:rPr>
          <w:t>Ciclo de Vida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_Toc295309277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3868" w:rsidRDefault="00753868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09278" w:history="1">
        <w:r w:rsidRPr="00936009">
          <w:rPr>
            <w:rStyle w:val="Hyperlink"/>
            <w:noProof/>
          </w:rPr>
          <w:t>2.2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936009">
          <w:rPr>
            <w:rStyle w:val="Hyperlink"/>
            <w:noProof/>
          </w:rPr>
          <w:t>Controle de Mudanças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_Toc295309278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3868" w:rsidRDefault="00753868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09279" w:history="1">
        <w:r w:rsidRPr="00936009">
          <w:rPr>
            <w:rStyle w:val="Hyperlink"/>
            <w:noProof/>
          </w:rPr>
          <w:t>2.3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936009">
          <w:rPr>
            <w:rStyle w:val="Hyperlink"/>
            <w:noProof/>
          </w:rPr>
          <w:t>PPQA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_Toc295309279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3868" w:rsidRDefault="00753868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09280" w:history="1">
        <w:r w:rsidRPr="00936009">
          <w:rPr>
            <w:rStyle w:val="Hyperlink"/>
            <w:noProof/>
          </w:rPr>
          <w:t>2.4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936009">
          <w:rPr>
            <w:rStyle w:val="Hyperlink"/>
            <w:noProof/>
          </w:rPr>
          <w:t>Gerência de Configuração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_Toc295309280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3868" w:rsidRDefault="00753868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295309281" w:history="1">
        <w:r w:rsidRPr="00936009">
          <w:rPr>
            <w:rStyle w:val="Hyperlink"/>
            <w:noProof/>
          </w:rPr>
          <w:t>2.4.1</w:t>
        </w:r>
        <w:r>
          <w:rPr>
            <w:rFonts w:ascii="Calibri" w:hAnsi="Calibri"/>
            <w:i w:val="0"/>
            <w:noProof/>
            <w:sz w:val="22"/>
            <w:szCs w:val="22"/>
          </w:rPr>
          <w:tab/>
        </w:r>
        <w:r w:rsidRPr="00936009">
          <w:rPr>
            <w:rStyle w:val="Hyperlink"/>
            <w:noProof/>
          </w:rPr>
          <w:t>Baselines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_Toc295309281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3868" w:rsidRDefault="00753868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09282" w:history="1">
        <w:r w:rsidRPr="00936009">
          <w:rPr>
            <w:rStyle w:val="Hyperlink"/>
            <w:noProof/>
          </w:rPr>
          <w:t>2.5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936009">
          <w:rPr>
            <w:rStyle w:val="Hyperlink"/>
            <w:noProof/>
          </w:rPr>
          <w:t>Artefatos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_Toc295309282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3868" w:rsidRDefault="00753868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295309283" w:history="1">
        <w:r w:rsidRPr="00936009">
          <w:rPr>
            <w:rStyle w:val="Hyperlink"/>
          </w:rPr>
          <w:t>3.</w:t>
        </w:r>
        <w:r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936009">
          <w:rPr>
            <w:rStyle w:val="Hyperlink"/>
          </w:rPr>
          <w:t>Plano de Projeto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_Toc295309283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753868" w:rsidRDefault="00753868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09284" w:history="1">
        <w:r w:rsidRPr="00936009">
          <w:rPr>
            <w:rStyle w:val="Hyperlink"/>
            <w:noProof/>
          </w:rPr>
          <w:t>3.1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936009">
          <w:rPr>
            <w:rStyle w:val="Hyperlink"/>
            <w:noProof/>
          </w:rPr>
          <w:t>Escopo do Projeto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_Toc295309284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3868" w:rsidRDefault="00753868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09285" w:history="1">
        <w:r w:rsidRPr="00936009">
          <w:rPr>
            <w:rStyle w:val="Hyperlink"/>
            <w:noProof/>
          </w:rPr>
          <w:t>3.2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936009">
          <w:rPr>
            <w:rStyle w:val="Hyperlink"/>
            <w:noProof/>
          </w:rPr>
          <w:t>Cronograma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_Toc295309285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3868" w:rsidRDefault="00753868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295309286" w:history="1">
        <w:r w:rsidRPr="00936009">
          <w:rPr>
            <w:rStyle w:val="Hyperlink"/>
            <w:noProof/>
          </w:rPr>
          <w:t>3.2.1</w:t>
        </w:r>
        <w:r>
          <w:rPr>
            <w:rFonts w:ascii="Calibri" w:hAnsi="Calibri"/>
            <w:i w:val="0"/>
            <w:noProof/>
            <w:sz w:val="22"/>
            <w:szCs w:val="22"/>
          </w:rPr>
          <w:tab/>
        </w:r>
        <w:r w:rsidRPr="00936009">
          <w:rPr>
            <w:rStyle w:val="Hyperlink"/>
            <w:noProof/>
          </w:rPr>
          <w:t>Marcos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_Toc295309286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3868" w:rsidRDefault="00753868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09287" w:history="1">
        <w:r w:rsidRPr="00936009">
          <w:rPr>
            <w:rStyle w:val="Hyperlink"/>
            <w:noProof/>
            <w:lang w:val="en-US"/>
          </w:rPr>
          <w:t>3.3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936009">
          <w:rPr>
            <w:rStyle w:val="Hyperlink"/>
            <w:noProof/>
            <w:lang w:val="en-US"/>
          </w:rPr>
          <w:t>Custos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_Toc295309287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753868" w:rsidRDefault="00753868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09288" w:history="1">
        <w:r w:rsidRPr="00936009">
          <w:rPr>
            <w:rStyle w:val="Hyperlink"/>
            <w:noProof/>
          </w:rPr>
          <w:t>3.4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936009">
          <w:rPr>
            <w:rStyle w:val="Hyperlink"/>
            <w:noProof/>
          </w:rPr>
          <w:t>Plano de Qualidade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_Toc295309288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3868" w:rsidRDefault="00753868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09289" w:history="1">
        <w:r w:rsidRPr="00936009">
          <w:rPr>
            <w:rStyle w:val="Hyperlink"/>
            <w:noProof/>
          </w:rPr>
          <w:t>3.5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936009">
          <w:rPr>
            <w:rStyle w:val="Hyperlink"/>
            <w:noProof/>
          </w:rPr>
          <w:t>Plano de Gerenciamento de Pessoal (RH)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_Toc295309289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3868" w:rsidRDefault="00753868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09290" w:history="1">
        <w:r w:rsidRPr="00936009">
          <w:rPr>
            <w:rStyle w:val="Hyperlink"/>
            <w:noProof/>
          </w:rPr>
          <w:t>3.6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936009">
          <w:rPr>
            <w:rStyle w:val="Hyperlink"/>
            <w:noProof/>
            <w:lang w:val="en-US"/>
          </w:rPr>
          <w:t xml:space="preserve">Plano de </w:t>
        </w:r>
        <w:r w:rsidRPr="00936009">
          <w:rPr>
            <w:rStyle w:val="Hyperlink"/>
            <w:noProof/>
          </w:rPr>
          <w:t>Comunicação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_Toc295309290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3868" w:rsidRDefault="00753868">
      <w:pPr>
        <w:pStyle w:val="Sumrio2"/>
        <w:tabs>
          <w:tab w:val="left" w:pos="720"/>
          <w:tab w:val="right" w:leader="dot" w:pos="9060"/>
        </w:tabs>
        <w:rPr>
          <w:rFonts w:ascii="Calibri" w:hAnsi="Calibri"/>
          <w:smallCaps w:val="0"/>
          <w:noProof/>
          <w:sz w:val="22"/>
          <w:szCs w:val="22"/>
        </w:rPr>
      </w:pPr>
      <w:hyperlink w:anchor="_Toc295309291" w:history="1">
        <w:r w:rsidRPr="00936009">
          <w:rPr>
            <w:rStyle w:val="Hyperlink"/>
            <w:noProof/>
          </w:rPr>
          <w:t>3.7</w:t>
        </w:r>
        <w:r>
          <w:rPr>
            <w:rFonts w:ascii="Calibri" w:hAnsi="Calibri"/>
            <w:smallCaps w:val="0"/>
            <w:noProof/>
            <w:sz w:val="22"/>
            <w:szCs w:val="22"/>
          </w:rPr>
          <w:tab/>
        </w:r>
        <w:r w:rsidRPr="00936009">
          <w:rPr>
            <w:rStyle w:val="Hyperlink"/>
            <w:noProof/>
          </w:rPr>
          <w:t>Plano de Gerenciamento de Riscos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_Toc295309291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3868" w:rsidRDefault="00753868">
      <w:pPr>
        <w:pStyle w:val="Sumrio3"/>
        <w:tabs>
          <w:tab w:val="left" w:pos="1200"/>
          <w:tab w:val="right" w:leader="dot" w:pos="9060"/>
        </w:tabs>
        <w:rPr>
          <w:rFonts w:ascii="Calibri" w:hAnsi="Calibri"/>
          <w:i w:val="0"/>
          <w:noProof/>
          <w:sz w:val="22"/>
          <w:szCs w:val="22"/>
        </w:rPr>
      </w:pPr>
      <w:hyperlink w:anchor="_Toc295309292" w:history="1">
        <w:r w:rsidRPr="00936009">
          <w:rPr>
            <w:rStyle w:val="Hyperlink"/>
            <w:noProof/>
          </w:rPr>
          <w:t>3.7.1</w:t>
        </w:r>
        <w:r>
          <w:rPr>
            <w:rFonts w:ascii="Calibri" w:hAnsi="Calibri"/>
            <w:i w:val="0"/>
            <w:noProof/>
            <w:sz w:val="22"/>
            <w:szCs w:val="22"/>
          </w:rPr>
          <w:tab/>
        </w:r>
        <w:r w:rsidRPr="00936009">
          <w:rPr>
            <w:rStyle w:val="Hyperlink"/>
            <w:noProof/>
          </w:rPr>
          <w:t>Riscos Identificados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_Toc295309292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753868" w:rsidRDefault="00753868">
      <w:pPr>
        <w:pStyle w:val="Sumrio1"/>
        <w:rPr>
          <w:rFonts w:ascii="Calibri" w:hAnsi="Calibri"/>
          <w:b w:val="0"/>
          <w:caps w:val="0"/>
          <w:sz w:val="22"/>
          <w:szCs w:val="22"/>
        </w:rPr>
      </w:pPr>
      <w:hyperlink w:anchor="_Toc295309293" w:history="1">
        <w:r w:rsidRPr="00936009">
          <w:rPr>
            <w:rStyle w:val="Hyperlink"/>
          </w:rPr>
          <w:t>4.</w:t>
        </w:r>
        <w:r>
          <w:rPr>
            <w:rFonts w:ascii="Calibri" w:hAnsi="Calibri"/>
            <w:b w:val="0"/>
            <w:caps w:val="0"/>
            <w:sz w:val="22"/>
            <w:szCs w:val="22"/>
          </w:rPr>
          <w:tab/>
        </w:r>
        <w:r w:rsidRPr="00936009">
          <w:rPr>
            <w:rStyle w:val="Hyperlink"/>
          </w:rPr>
          <w:t>Anexos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_Toc295309293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F76223" w:rsidRDefault="00F76223">
      <w:r>
        <w:rPr>
          <w:noProof/>
          <w:sz w:val="20"/>
        </w:rPr>
        <w:fldChar w:fldCharType="end"/>
      </w:r>
    </w:p>
    <w:p w:rsidR="00F76223" w:rsidRDefault="00F76223">
      <w:r>
        <w:br w:type="page"/>
      </w:r>
    </w:p>
    <w:p w:rsidR="00F76223" w:rsidRDefault="00F76223">
      <w:pPr>
        <w:jc w:val="center"/>
        <w:rPr>
          <w:b/>
          <w:sz w:val="36"/>
        </w:rPr>
      </w:pPr>
      <w:r>
        <w:rPr>
          <w:b/>
          <w:sz w:val="36"/>
        </w:rPr>
        <w:lastRenderedPageBreak/>
        <w:t xml:space="preserve">Histórico de </w:t>
      </w:r>
      <w:r w:rsidR="00331D72">
        <w:rPr>
          <w:b/>
          <w:sz w:val="36"/>
        </w:rPr>
        <w:t>Alterações</w:t>
      </w:r>
    </w:p>
    <w:p w:rsidR="00F76223" w:rsidRDefault="00F76223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86"/>
        <w:gridCol w:w="1569"/>
        <w:gridCol w:w="2549"/>
        <w:gridCol w:w="3482"/>
      </w:tblGrid>
      <w:tr w:rsidR="00F76223">
        <w:tc>
          <w:tcPr>
            <w:tcW w:w="1686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Data</w:t>
            </w:r>
          </w:p>
        </w:tc>
        <w:tc>
          <w:tcPr>
            <w:tcW w:w="156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Versão</w:t>
            </w:r>
          </w:p>
        </w:tc>
        <w:tc>
          <w:tcPr>
            <w:tcW w:w="2549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</w:t>
            </w:r>
          </w:p>
        </w:tc>
        <w:tc>
          <w:tcPr>
            <w:tcW w:w="3482" w:type="dxa"/>
            <w:shd w:val="clear" w:color="auto" w:fill="C0C0C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Descrição</w:t>
            </w:r>
          </w:p>
        </w:tc>
      </w:tr>
      <w:tr w:rsidR="00F76223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CE7A7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21/11/2015</w:t>
            </w: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CE7A7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1.0</w:t>
            </w: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CE7A7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Ricardo </w:t>
            </w:r>
            <w:proofErr w:type="spellStart"/>
            <w:r>
              <w:rPr>
                <w:rFonts w:cs="Arial"/>
              </w:rPr>
              <w:t>Voigt</w:t>
            </w:r>
            <w:proofErr w:type="spellEnd"/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CE7A74">
            <w:pPr>
              <w:spacing w:after="240"/>
              <w:jc w:val="center"/>
              <w:rPr>
                <w:rFonts w:cs="Arial"/>
              </w:rPr>
            </w:pPr>
            <w:r>
              <w:rPr>
                <w:rFonts w:cs="Arial"/>
              </w:rPr>
              <w:t>Criação do documento</w:t>
            </w:r>
          </w:p>
        </w:tc>
      </w:tr>
      <w:tr w:rsidR="00F76223">
        <w:tc>
          <w:tcPr>
            <w:tcW w:w="1686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156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2549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</w:rPr>
            </w:pPr>
          </w:p>
        </w:tc>
        <w:tc>
          <w:tcPr>
            <w:tcW w:w="3482" w:type="dx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F76223" w:rsidRDefault="00F76223">
            <w:pPr>
              <w:spacing w:after="240"/>
              <w:jc w:val="center"/>
              <w:rPr>
                <w:rFonts w:cs="Arial"/>
              </w:rPr>
            </w:pPr>
          </w:p>
        </w:tc>
      </w:tr>
    </w:tbl>
    <w:p w:rsidR="00F76223" w:rsidRDefault="00F76223"/>
    <w:p w:rsidR="00F76223" w:rsidRDefault="00F76223"/>
    <w:p w:rsidR="00F76223" w:rsidRDefault="00F76223">
      <w:r>
        <w:br w:type="page"/>
      </w:r>
    </w:p>
    <w:p w:rsidR="00F76223" w:rsidRDefault="00F76223">
      <w:pPr>
        <w:pStyle w:val="Ttulo1"/>
        <w:rPr>
          <w:sz w:val="24"/>
        </w:rPr>
      </w:pPr>
      <w:bookmarkStart w:id="1" w:name="_Toc168230630"/>
      <w:bookmarkStart w:id="2" w:name="_Toc295309273"/>
      <w:r>
        <w:lastRenderedPageBreak/>
        <w:t>Introdução</w:t>
      </w:r>
      <w:bookmarkEnd w:id="1"/>
      <w:bookmarkEnd w:id="2"/>
    </w:p>
    <w:p w:rsidR="00F76223" w:rsidRDefault="00F76223"/>
    <w:p w:rsidR="00F76223" w:rsidRDefault="00F76223">
      <w:pPr>
        <w:ind w:firstLine="432"/>
        <w:rPr>
          <w:b/>
        </w:rPr>
      </w:pPr>
      <w:r>
        <w:t xml:space="preserve">Esta seção tem como objetivo apresentar o </w:t>
      </w:r>
      <w:r>
        <w:rPr>
          <w:b/>
        </w:rPr>
        <w:t>Plano de Gerenciamento de Projeto</w:t>
      </w:r>
      <w:r>
        <w:t xml:space="preserve"> d</w:t>
      </w:r>
      <w:r w:rsidR="00F87263">
        <w:t>o projeto</w:t>
      </w:r>
      <w:r>
        <w:t xml:space="preserve"> </w:t>
      </w:r>
      <w:r w:rsidR="00CE7A74" w:rsidRPr="00CE7A74">
        <w:rPr>
          <w:b/>
        </w:rPr>
        <w:t>Seguradora</w:t>
      </w:r>
      <w:r w:rsidR="00F87263">
        <w:rPr>
          <w:b/>
        </w:rPr>
        <w:t>.</w:t>
      </w:r>
    </w:p>
    <w:p w:rsidR="00F87263" w:rsidRDefault="003E54C8">
      <w:pPr>
        <w:ind w:firstLine="432"/>
      </w:pPr>
      <w:r>
        <w:t>O documento visa contemplar todas as informações referentes ao projeto e ser a fonte principal de consulta do mesmo. Para isso, o documento está dividido nas seguintes seções:</w:t>
      </w:r>
    </w:p>
    <w:p w:rsidR="003E54C8" w:rsidRDefault="003E54C8" w:rsidP="003E54C8">
      <w:pPr>
        <w:pStyle w:val="WW-Commarcadores"/>
        <w:numPr>
          <w:ilvl w:val="0"/>
          <w:numId w:val="15"/>
        </w:numPr>
      </w:pPr>
      <w:r>
        <w:rPr>
          <w:b/>
        </w:rPr>
        <w:t>Seção 1 – Introdução</w:t>
      </w:r>
      <w:r>
        <w:t xml:space="preserve">: Contém os objetivos do documento e do projeto. </w:t>
      </w:r>
    </w:p>
    <w:p w:rsidR="003E54C8" w:rsidRPr="003E54C8" w:rsidRDefault="003E54C8" w:rsidP="003E54C8">
      <w:pPr>
        <w:pStyle w:val="WW-Commarcadores"/>
        <w:numPr>
          <w:ilvl w:val="0"/>
          <w:numId w:val="15"/>
        </w:numPr>
      </w:pPr>
      <w:r w:rsidRPr="003E54C8">
        <w:rPr>
          <w:b/>
        </w:rPr>
        <w:t>Seção 2 – Processo de Gerenciamento</w:t>
      </w:r>
      <w:r>
        <w:t xml:space="preserve">: define como o projeto é gerenciado, quais artefatos e técnicas são </w:t>
      </w:r>
      <w:proofErr w:type="gramStart"/>
      <w:r>
        <w:t>utilizadas</w:t>
      </w:r>
      <w:proofErr w:type="gramEnd"/>
    </w:p>
    <w:p w:rsidR="003E54C8" w:rsidRDefault="003E54C8" w:rsidP="003E54C8">
      <w:pPr>
        <w:pStyle w:val="WW-Commarcadores"/>
        <w:numPr>
          <w:ilvl w:val="0"/>
          <w:numId w:val="15"/>
        </w:numPr>
      </w:pPr>
      <w:r>
        <w:rPr>
          <w:b/>
        </w:rPr>
        <w:t xml:space="preserve">Seção 3 </w:t>
      </w:r>
      <w:r>
        <w:t xml:space="preserve">– </w:t>
      </w:r>
      <w:r>
        <w:rPr>
          <w:b/>
        </w:rPr>
        <w:t>Plano de Projeto</w:t>
      </w:r>
      <w:r>
        <w:t xml:space="preserve">: Esta seção tem como objetivo apresentar o </w:t>
      </w:r>
      <w:r>
        <w:rPr>
          <w:b/>
        </w:rPr>
        <w:t>Plano de Projeto</w:t>
      </w:r>
      <w:r>
        <w:t xml:space="preserve"> (e seus subplanos).</w:t>
      </w:r>
    </w:p>
    <w:p w:rsidR="003E54C8" w:rsidRDefault="003E54C8" w:rsidP="003E54C8">
      <w:pPr>
        <w:pStyle w:val="WW-Commarcadores"/>
        <w:numPr>
          <w:ilvl w:val="0"/>
          <w:numId w:val="15"/>
        </w:numPr>
      </w:pPr>
      <w:r>
        <w:rPr>
          <w:b/>
        </w:rPr>
        <w:t>Seção 4 – Anexos</w:t>
      </w:r>
      <w:r>
        <w:t xml:space="preserve">: Esta seção tem como objetivo apresentar os anexos que fazem parte e/ou </w:t>
      </w:r>
      <w:proofErr w:type="gramStart"/>
      <w:r>
        <w:t>complementam</w:t>
      </w:r>
      <w:proofErr w:type="gramEnd"/>
      <w:r>
        <w:t xml:space="preserve"> o presente documento</w:t>
      </w:r>
    </w:p>
    <w:p w:rsidR="00F76223" w:rsidRDefault="00F76223">
      <w:pPr>
        <w:pStyle w:val="Ttulo2"/>
      </w:pPr>
      <w:bookmarkStart w:id="3" w:name="_Toc166944812"/>
      <w:bookmarkStart w:id="4" w:name="_Toc168230631"/>
      <w:bookmarkStart w:id="5" w:name="_Toc168566020"/>
      <w:bookmarkStart w:id="6" w:name="_Toc295309274"/>
      <w:r>
        <w:t xml:space="preserve">Visão Geral do </w:t>
      </w:r>
      <w:bookmarkEnd w:id="3"/>
      <w:bookmarkEnd w:id="4"/>
      <w:bookmarkEnd w:id="5"/>
      <w:r w:rsidR="00F87263">
        <w:t>Projeto</w:t>
      </w:r>
      <w:bookmarkEnd w:id="6"/>
    </w:p>
    <w:p w:rsidR="00CE7A74" w:rsidRDefault="00CE7A74">
      <w:pPr>
        <w:pStyle w:val="WW-Commarcadores"/>
        <w:numPr>
          <w:ilvl w:val="0"/>
          <w:numId w:val="0"/>
        </w:numPr>
      </w:pPr>
      <w:r>
        <w:t>Este projeto tem como objetivo o desenvolvimento de um software online para a realização de cotação de seguros, para um corretor de seguros que deseja agilidade em suas operações. Na primeira etapa do projeto será focado na cotação para o tipo de automóvel.</w:t>
      </w:r>
    </w:p>
    <w:p w:rsidR="00F76223" w:rsidRDefault="003E54C8">
      <w:pPr>
        <w:pStyle w:val="Ttulo2"/>
      </w:pPr>
      <w:bookmarkStart w:id="7" w:name="_Toc295309275"/>
      <w:r>
        <w:t>Envolvidos no Projeto</w:t>
      </w:r>
      <w:bookmarkEnd w:id="7"/>
    </w:p>
    <w:p w:rsidR="00F76223" w:rsidRDefault="00331D72">
      <w:r>
        <w:t xml:space="preserve">Descrever os </w:t>
      </w:r>
      <w:proofErr w:type="spellStart"/>
      <w:r>
        <w:t>stakeholders</w:t>
      </w:r>
      <w:proofErr w:type="spellEnd"/>
      <w:r>
        <w:t xml:space="preserve"> e usuários do projeto (informação já existente no documento de visão).</w:t>
      </w:r>
    </w:p>
    <w:p w:rsidR="00F76223" w:rsidRDefault="0092305A" w:rsidP="0092305A">
      <w:pPr>
        <w:pStyle w:val="Ttulo3"/>
      </w:pPr>
      <w:proofErr w:type="spellStart"/>
      <w:r>
        <w:t>Stakeholders</w:t>
      </w:r>
      <w:proofErr w:type="spellEnd"/>
    </w:p>
    <w:tbl>
      <w:tblPr>
        <w:tblW w:w="8770" w:type="dxa"/>
        <w:tblInd w:w="127" w:type="dxa"/>
        <w:tblLayout w:type="fixed"/>
        <w:tblLook w:val="0000"/>
      </w:tblPr>
      <w:tblGrid>
        <w:gridCol w:w="1904"/>
        <w:gridCol w:w="3152"/>
        <w:gridCol w:w="3714"/>
      </w:tblGrid>
      <w:tr w:rsidR="003E54C8" w:rsidRPr="003E54C8" w:rsidTr="003E54C8">
        <w:tc>
          <w:tcPr>
            <w:tcW w:w="190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7D7D7"/>
          </w:tcPr>
          <w:p w:rsidR="003E54C8" w:rsidRPr="003E54C8" w:rsidRDefault="003E54C8" w:rsidP="00F76223">
            <w:pPr>
              <w:pStyle w:val="Negrito"/>
              <w:rPr>
                <w:color w:val="000000"/>
              </w:rPr>
            </w:pPr>
            <w:r w:rsidRPr="003E54C8">
              <w:rPr>
                <w:color w:val="000000"/>
              </w:rPr>
              <w:t>Nome</w:t>
            </w:r>
          </w:p>
        </w:tc>
        <w:tc>
          <w:tcPr>
            <w:tcW w:w="31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D7D7D7"/>
          </w:tcPr>
          <w:p w:rsidR="003E54C8" w:rsidRPr="003E54C8" w:rsidRDefault="003E54C8" w:rsidP="00F76223">
            <w:pPr>
              <w:pStyle w:val="Negrito"/>
              <w:rPr>
                <w:color w:val="000000"/>
              </w:rPr>
            </w:pPr>
            <w:r w:rsidRPr="003E54C8">
              <w:rPr>
                <w:color w:val="000000"/>
              </w:rPr>
              <w:t>Descrição</w:t>
            </w:r>
          </w:p>
        </w:tc>
        <w:tc>
          <w:tcPr>
            <w:tcW w:w="371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7D7D7"/>
          </w:tcPr>
          <w:p w:rsidR="003E54C8" w:rsidRPr="003E54C8" w:rsidRDefault="003E54C8" w:rsidP="00F76223">
            <w:pPr>
              <w:pStyle w:val="Negrito"/>
              <w:rPr>
                <w:color w:val="000000"/>
              </w:rPr>
            </w:pPr>
            <w:r w:rsidRPr="003E54C8">
              <w:rPr>
                <w:color w:val="000000"/>
              </w:rPr>
              <w:t>Responsabilidades</w:t>
            </w:r>
          </w:p>
        </w:tc>
      </w:tr>
      <w:tr w:rsidR="003E54C8" w:rsidRPr="00164D78" w:rsidTr="003E54C8">
        <w:tc>
          <w:tcPr>
            <w:tcW w:w="1904" w:type="dxa"/>
            <w:tcBorders>
              <w:left w:val="single" w:sz="1" w:space="0" w:color="000000"/>
              <w:bottom w:val="single" w:sz="1" w:space="0" w:color="000000"/>
            </w:tcBorders>
          </w:tcPr>
          <w:p w:rsidR="003E54C8" w:rsidRPr="00164D78" w:rsidRDefault="00CE7A74" w:rsidP="00F76223">
            <w:pPr>
              <w:pStyle w:val="infobluetabela"/>
            </w:pPr>
            <w:proofErr w:type="spellStart"/>
            <w:r>
              <w:t>Modro</w:t>
            </w:r>
            <w:proofErr w:type="spellEnd"/>
          </w:p>
        </w:tc>
        <w:tc>
          <w:tcPr>
            <w:tcW w:w="3152" w:type="dxa"/>
            <w:tcBorders>
              <w:left w:val="single" w:sz="1" w:space="0" w:color="000000"/>
              <w:bottom w:val="single" w:sz="1" w:space="0" w:color="000000"/>
            </w:tcBorders>
          </w:tcPr>
          <w:p w:rsidR="003E54C8" w:rsidRPr="00164D78" w:rsidRDefault="00CE7A74" w:rsidP="00F76223">
            <w:pPr>
              <w:pStyle w:val="infobluetabela"/>
            </w:pPr>
            <w:r>
              <w:t>Corretor de Seguro</w:t>
            </w:r>
          </w:p>
        </w:tc>
        <w:tc>
          <w:tcPr>
            <w:tcW w:w="371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E7A74" w:rsidRPr="00164D78" w:rsidRDefault="003E54C8" w:rsidP="00F76223">
            <w:pPr>
              <w:pStyle w:val="infobluetabela"/>
            </w:pPr>
            <w:r w:rsidRPr="00164D78">
              <w:t>Monitora o progresso do projeto;</w:t>
            </w:r>
          </w:p>
          <w:p w:rsidR="003E54C8" w:rsidRDefault="00CE7A74" w:rsidP="00F76223">
            <w:pPr>
              <w:pStyle w:val="infobluetabela"/>
            </w:pPr>
            <w:r>
              <w:t>Aprova valores,</w:t>
            </w:r>
          </w:p>
          <w:p w:rsidR="00CE7A74" w:rsidRPr="00164D78" w:rsidRDefault="00CE7A74" w:rsidP="00F76223">
            <w:pPr>
              <w:pStyle w:val="infobluetabela"/>
            </w:pPr>
            <w:r>
              <w:t xml:space="preserve">Aprova as entregas a cada </w:t>
            </w:r>
            <w:proofErr w:type="spellStart"/>
            <w:r>
              <w:t>sprint</w:t>
            </w:r>
            <w:proofErr w:type="spellEnd"/>
          </w:p>
        </w:tc>
      </w:tr>
    </w:tbl>
    <w:p w:rsidR="00F76223" w:rsidRDefault="0092305A" w:rsidP="0092305A">
      <w:pPr>
        <w:pStyle w:val="Ttulo3"/>
      </w:pPr>
      <w:r>
        <w:t>Usuários (papéis)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/>
      </w:tblPr>
      <w:tblGrid>
        <w:gridCol w:w="2088"/>
        <w:gridCol w:w="4257"/>
        <w:gridCol w:w="3464"/>
      </w:tblGrid>
      <w:tr w:rsidR="0092305A" w:rsidRPr="0092305A" w:rsidTr="0092305A">
        <w:tc>
          <w:tcPr>
            <w:tcW w:w="2088" w:type="dxa"/>
            <w:shd w:val="clear" w:color="auto" w:fill="D7D7D7"/>
          </w:tcPr>
          <w:p w:rsidR="0092305A" w:rsidRPr="0092305A" w:rsidRDefault="0092305A" w:rsidP="00F7622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Papel</w:t>
            </w:r>
            <w:r w:rsidRPr="0092305A">
              <w:rPr>
                <w:b/>
                <w:bCs/>
              </w:rPr>
              <w:fldChar w:fldCharType="begin"/>
            </w:r>
            <w:r w:rsidRPr="0092305A">
              <w:rPr>
                <w:b/>
                <w:bCs/>
              </w:rPr>
              <w:instrText xml:space="preserve"> MERGEFIELD Atores_View.name \all </w:instrText>
            </w:r>
            <w:r w:rsidRPr="0092305A">
              <w:rPr>
                <w:b/>
                <w:bCs/>
              </w:rPr>
              <w:fldChar w:fldCharType="end"/>
            </w:r>
          </w:p>
        </w:tc>
        <w:tc>
          <w:tcPr>
            <w:tcW w:w="4257" w:type="dxa"/>
            <w:shd w:val="clear" w:color="auto" w:fill="D7D7D7"/>
          </w:tcPr>
          <w:p w:rsidR="0092305A" w:rsidRPr="0092305A" w:rsidRDefault="0092305A" w:rsidP="00F76223">
            <w:pPr>
              <w:jc w:val="center"/>
              <w:rPr>
                <w:b/>
                <w:bCs/>
              </w:rPr>
            </w:pPr>
            <w:r w:rsidRPr="0092305A">
              <w:rPr>
                <w:b/>
                <w:bCs/>
              </w:rPr>
              <w:t>Responsabilidades</w:t>
            </w:r>
          </w:p>
        </w:tc>
        <w:tc>
          <w:tcPr>
            <w:tcW w:w="3464" w:type="dxa"/>
            <w:shd w:val="clear" w:color="auto" w:fill="D7D7D7"/>
          </w:tcPr>
          <w:p w:rsidR="0092305A" w:rsidRPr="0092305A" w:rsidRDefault="0092305A" w:rsidP="00F76223">
            <w:pPr>
              <w:jc w:val="center"/>
              <w:rPr>
                <w:b/>
                <w:bCs/>
              </w:rPr>
            </w:pPr>
            <w:proofErr w:type="spellStart"/>
            <w:r w:rsidRPr="0092305A">
              <w:rPr>
                <w:b/>
                <w:bCs/>
              </w:rPr>
              <w:t>Stakeholders</w:t>
            </w:r>
            <w:proofErr w:type="spellEnd"/>
          </w:p>
        </w:tc>
      </w:tr>
      <w:tr w:rsidR="0092305A" w:rsidTr="00F76223">
        <w:tc>
          <w:tcPr>
            <w:tcW w:w="2088" w:type="dxa"/>
            <w:shd w:val="clear" w:color="auto" w:fill="auto"/>
          </w:tcPr>
          <w:p w:rsidR="0092305A" w:rsidRDefault="00CE7A74" w:rsidP="00F76223">
            <w:pPr>
              <w:jc w:val="center"/>
            </w:pPr>
            <w:r>
              <w:t>Corretor</w:t>
            </w:r>
          </w:p>
        </w:tc>
        <w:tc>
          <w:tcPr>
            <w:tcW w:w="4257" w:type="dxa"/>
            <w:shd w:val="clear" w:color="auto" w:fill="auto"/>
          </w:tcPr>
          <w:p w:rsidR="0092305A" w:rsidRDefault="00CE7A74" w:rsidP="00F76223">
            <w:pPr>
              <w:jc w:val="center"/>
            </w:pPr>
            <w:r>
              <w:t xml:space="preserve">Realizar as operações no sistema </w:t>
            </w:r>
            <w:proofErr w:type="gramStart"/>
            <w:r>
              <w:t>afim de</w:t>
            </w:r>
            <w:proofErr w:type="gramEnd"/>
            <w:r>
              <w:t xml:space="preserve"> garantir a aceitação e total funcionalidade do sistema</w:t>
            </w:r>
          </w:p>
        </w:tc>
        <w:tc>
          <w:tcPr>
            <w:tcW w:w="3464" w:type="dxa"/>
            <w:shd w:val="clear" w:color="auto" w:fill="auto"/>
          </w:tcPr>
          <w:p w:rsidR="0092305A" w:rsidRDefault="00CE7A74" w:rsidP="00F76223">
            <w:pPr>
              <w:jc w:val="center"/>
            </w:pPr>
            <w:proofErr w:type="spellStart"/>
            <w:r>
              <w:t>Modro</w:t>
            </w:r>
            <w:proofErr w:type="spellEnd"/>
          </w:p>
        </w:tc>
      </w:tr>
      <w:tr w:rsidR="0092305A" w:rsidTr="00F76223">
        <w:tc>
          <w:tcPr>
            <w:tcW w:w="2088" w:type="dxa"/>
            <w:shd w:val="clear" w:color="auto" w:fill="auto"/>
          </w:tcPr>
          <w:p w:rsidR="0092305A" w:rsidRDefault="0092305A" w:rsidP="00F76223">
            <w:pPr>
              <w:jc w:val="center"/>
            </w:pPr>
          </w:p>
        </w:tc>
        <w:tc>
          <w:tcPr>
            <w:tcW w:w="4257" w:type="dxa"/>
            <w:shd w:val="clear" w:color="auto" w:fill="auto"/>
          </w:tcPr>
          <w:p w:rsidR="0092305A" w:rsidRDefault="0092305A" w:rsidP="00F76223">
            <w:pPr>
              <w:jc w:val="center"/>
            </w:pPr>
          </w:p>
        </w:tc>
        <w:tc>
          <w:tcPr>
            <w:tcW w:w="3464" w:type="dxa"/>
            <w:shd w:val="clear" w:color="auto" w:fill="auto"/>
          </w:tcPr>
          <w:p w:rsidR="0092305A" w:rsidRDefault="0092305A" w:rsidP="00F76223">
            <w:pPr>
              <w:jc w:val="center"/>
            </w:pPr>
          </w:p>
        </w:tc>
      </w:tr>
    </w:tbl>
    <w:p w:rsidR="0092305A" w:rsidRPr="0092305A" w:rsidRDefault="0092305A" w:rsidP="0092305A"/>
    <w:p w:rsidR="003E54C8" w:rsidRDefault="003E54C8" w:rsidP="003E54C8">
      <w:pPr>
        <w:pStyle w:val="Ttulo1"/>
      </w:pPr>
      <w:bookmarkStart w:id="8" w:name="_Toc295309276"/>
      <w:r>
        <w:t>Processo de Gerenciamento</w:t>
      </w:r>
      <w:bookmarkEnd w:id="8"/>
    </w:p>
    <w:p w:rsidR="003E54C8" w:rsidRDefault="003E54C8">
      <w:r>
        <w:t xml:space="preserve">Essa seção visa definir quais os procedimentos e técnicas são </w:t>
      </w:r>
      <w:proofErr w:type="gramStart"/>
      <w:r>
        <w:t>utilizados</w:t>
      </w:r>
      <w:proofErr w:type="gramEnd"/>
      <w:r>
        <w:t xml:space="preserve"> no gerenciamento e execução do projeto, como: ciclo de vida, controle de mudanças, entre outros.</w:t>
      </w:r>
    </w:p>
    <w:p w:rsidR="003E54C8" w:rsidRDefault="003E54C8" w:rsidP="003E54C8">
      <w:pPr>
        <w:pStyle w:val="Ttulo2"/>
      </w:pPr>
      <w:bookmarkStart w:id="9" w:name="_Toc295309277"/>
      <w:r>
        <w:t>Ciclo de Vida</w:t>
      </w:r>
      <w:bookmarkEnd w:id="9"/>
    </w:p>
    <w:p w:rsidR="00AB485F" w:rsidRDefault="00CE7A74" w:rsidP="00AB485F">
      <w:r>
        <w:t xml:space="preserve">O desenvolvimento do software será trabalhado através de desenvolvimento ágil, com entregas de valores a cada </w:t>
      </w:r>
      <w:proofErr w:type="spellStart"/>
      <w:r>
        <w:t>sprint</w:t>
      </w:r>
      <w:proofErr w:type="spellEnd"/>
      <w:r>
        <w:t>.</w:t>
      </w:r>
    </w:p>
    <w:p w:rsidR="00CE7A74" w:rsidRPr="00AB485F" w:rsidRDefault="00CE7A74" w:rsidP="00AB485F">
      <w:r>
        <w:lastRenderedPageBreak/>
        <w:t xml:space="preserve">Para tanto identificamos os itens de primeira prioridade para serem entregues na </w:t>
      </w:r>
      <w:proofErr w:type="gramStart"/>
      <w:r>
        <w:t xml:space="preserve">primeira e segunda </w:t>
      </w:r>
      <w:proofErr w:type="spellStart"/>
      <w:r>
        <w:t>sprint</w:t>
      </w:r>
      <w:proofErr w:type="spellEnd"/>
      <w:proofErr w:type="gramEnd"/>
      <w:r>
        <w:t>.</w:t>
      </w:r>
    </w:p>
    <w:p w:rsidR="003E54C8" w:rsidRDefault="003E54C8" w:rsidP="003E54C8">
      <w:pPr>
        <w:pStyle w:val="Ttulo2"/>
      </w:pPr>
      <w:bookmarkStart w:id="10" w:name="_Toc295309278"/>
      <w:r>
        <w:t>Controle de Mudanças</w:t>
      </w:r>
      <w:bookmarkEnd w:id="10"/>
    </w:p>
    <w:p w:rsidR="00AB485F" w:rsidRPr="00AB485F" w:rsidRDefault="00AB485F" w:rsidP="00AB485F">
      <w:r>
        <w:t>Explicar como deve funcionar o controle de mudanças, qual a autonomia do GP e quem deverá ser envolvido para fazer análise de impacto e aprovar as mudanças.</w:t>
      </w:r>
    </w:p>
    <w:p w:rsidR="003E54C8" w:rsidRDefault="003E54C8" w:rsidP="003E54C8">
      <w:pPr>
        <w:pStyle w:val="Ttulo2"/>
      </w:pPr>
      <w:bookmarkStart w:id="11" w:name="_Toc295309279"/>
      <w:r>
        <w:t>PPQA</w:t>
      </w:r>
      <w:bookmarkEnd w:id="11"/>
    </w:p>
    <w:p w:rsidR="00AB485F" w:rsidRPr="00AB485F" w:rsidRDefault="00AB485F" w:rsidP="00AB485F">
      <w:r>
        <w:t>Explicar se existirá e como funcionará a garantia da qualidade do produto e processo, se o processo será auditado ou não, quais os critérios e métricas a serem atingidos.</w:t>
      </w:r>
    </w:p>
    <w:p w:rsidR="007A16B2" w:rsidRDefault="007A16B2" w:rsidP="007A16B2">
      <w:pPr>
        <w:pStyle w:val="Ttulo2"/>
      </w:pPr>
      <w:bookmarkStart w:id="12" w:name="_Toc295309280"/>
      <w:r>
        <w:t>Gerência de Configuração</w:t>
      </w:r>
      <w:bookmarkEnd w:id="12"/>
    </w:p>
    <w:p w:rsidR="00AB485F" w:rsidRDefault="00AB485F" w:rsidP="00AB485F">
      <w:pPr>
        <w:pStyle w:val="Ttulo3"/>
      </w:pPr>
      <w:bookmarkStart w:id="13" w:name="_Toc295309281"/>
      <w:bookmarkStart w:id="14" w:name="_Toc295309282"/>
      <w:r>
        <w:t>Artefatos</w:t>
      </w:r>
      <w:bookmarkEnd w:id="14"/>
    </w:p>
    <w:p w:rsidR="00AB485F" w:rsidRDefault="00AB485F" w:rsidP="00AB485F">
      <w:r>
        <w:t>Detalhar todos os documentos gerados pelo projeto, onde eles serão armazenados e quem tem acesso.</w:t>
      </w:r>
    </w:p>
    <w:tbl>
      <w:tblPr>
        <w:tblW w:w="9102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2440"/>
        <w:gridCol w:w="3827"/>
        <w:gridCol w:w="2835"/>
      </w:tblGrid>
      <w:tr w:rsidR="00AB485F" w:rsidRPr="00DC1AC9" w:rsidTr="00AB485F">
        <w:trPr>
          <w:trHeight w:val="268"/>
          <w:tblHeader/>
        </w:trPr>
        <w:tc>
          <w:tcPr>
            <w:tcW w:w="2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7D7D7"/>
            <w:vAlign w:val="bottom"/>
            <w:hideMark/>
          </w:tcPr>
          <w:p w:rsidR="00AB485F" w:rsidRPr="00DC1AC9" w:rsidRDefault="00AB485F" w:rsidP="00F76223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 w:rsidRPr="00DC1AC9">
              <w:rPr>
                <w:color w:val="000000"/>
                <w:sz w:val="16"/>
                <w:szCs w:val="16"/>
              </w:rPr>
              <w:t>Documento</w:t>
            </w:r>
          </w:p>
        </w:tc>
        <w:tc>
          <w:tcPr>
            <w:tcW w:w="38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D7D7D7"/>
            <w:vAlign w:val="bottom"/>
            <w:hideMark/>
          </w:tcPr>
          <w:p w:rsidR="00AB485F" w:rsidRPr="00DC1AC9" w:rsidRDefault="00AB485F" w:rsidP="00F76223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Local (caminho)</w:t>
            </w:r>
          </w:p>
        </w:tc>
        <w:tc>
          <w:tcPr>
            <w:tcW w:w="283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7D7D7"/>
            <w:vAlign w:val="bottom"/>
            <w:hideMark/>
          </w:tcPr>
          <w:p w:rsidR="00AB485F" w:rsidRPr="00DC1AC9" w:rsidRDefault="00AB485F" w:rsidP="00F76223">
            <w:pPr>
              <w:pStyle w:val="Negrito"/>
              <w:jc w:val="center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Permissões</w:t>
            </w:r>
          </w:p>
        </w:tc>
      </w:tr>
      <w:tr w:rsidR="00AB485F" w:rsidTr="00AB485F">
        <w:trPr>
          <w:trHeight w:val="268"/>
        </w:trPr>
        <w:tc>
          <w:tcPr>
            <w:tcW w:w="24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B485F" w:rsidRDefault="00AB485F" w:rsidP="00F76223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B485F" w:rsidRDefault="00AB485F" w:rsidP="00F76223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485F" w:rsidRDefault="00AB485F" w:rsidP="00F76223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</w:tr>
      <w:tr w:rsidR="00AB485F" w:rsidTr="00AB485F">
        <w:trPr>
          <w:trHeight w:val="268"/>
        </w:trPr>
        <w:tc>
          <w:tcPr>
            <w:tcW w:w="24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B485F" w:rsidRDefault="00AB485F" w:rsidP="00F76223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B485F" w:rsidRDefault="00AB485F" w:rsidP="00F76223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485F" w:rsidRDefault="00AB485F" w:rsidP="00F76223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</w:tr>
      <w:tr w:rsidR="00AB485F" w:rsidTr="00AB485F">
        <w:trPr>
          <w:trHeight w:val="268"/>
        </w:trPr>
        <w:tc>
          <w:tcPr>
            <w:tcW w:w="244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B485F" w:rsidRDefault="00AB485F" w:rsidP="00F76223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38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AB485F" w:rsidRDefault="00AB485F" w:rsidP="00F76223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2835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AB485F" w:rsidRDefault="00AB485F" w:rsidP="00F76223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</w:tr>
    </w:tbl>
    <w:p w:rsidR="007A16B2" w:rsidRDefault="007A16B2" w:rsidP="007A16B2">
      <w:pPr>
        <w:pStyle w:val="Ttulo3"/>
      </w:pPr>
      <w:proofErr w:type="spellStart"/>
      <w:r>
        <w:t>Baselines</w:t>
      </w:r>
      <w:bookmarkEnd w:id="13"/>
      <w:proofErr w:type="spellEnd"/>
    </w:p>
    <w:p w:rsidR="00AB485F" w:rsidRPr="00AB485F" w:rsidRDefault="00AB485F" w:rsidP="00AB485F">
      <w:r>
        <w:t xml:space="preserve">Descrever quando, quais artefatos e quem são os responsáveis por gerar as </w:t>
      </w:r>
      <w:proofErr w:type="spellStart"/>
      <w:r>
        <w:t>baselines</w:t>
      </w:r>
      <w:proofErr w:type="spellEnd"/>
      <w:r>
        <w:t xml:space="preserve"> do projeto. Fazer uma lista com os </w:t>
      </w:r>
      <w:proofErr w:type="spellStart"/>
      <w:r>
        <w:t>baselines</w:t>
      </w:r>
      <w:proofErr w:type="spellEnd"/>
      <w:r>
        <w:t>.</w:t>
      </w:r>
    </w:p>
    <w:p w:rsidR="003E54C8" w:rsidRDefault="0092305A" w:rsidP="0092305A">
      <w:pPr>
        <w:pStyle w:val="Ttulo2"/>
      </w:pPr>
      <w:r>
        <w:t>Demais técnicas</w:t>
      </w:r>
    </w:p>
    <w:p w:rsidR="0092305A" w:rsidRPr="0092305A" w:rsidRDefault="0092305A" w:rsidP="0092305A">
      <w:r>
        <w:t xml:space="preserve">Descrever as técnicas utilizadas para estimativa, valores dos riscos, índices de </w:t>
      </w:r>
      <w:proofErr w:type="gramStart"/>
      <w:r>
        <w:t>performance</w:t>
      </w:r>
      <w:proofErr w:type="gramEnd"/>
      <w:r>
        <w:t xml:space="preserve"> (SPI, CPI), etc.</w:t>
      </w:r>
    </w:p>
    <w:p w:rsidR="00F76223" w:rsidRDefault="00F76223">
      <w:pPr>
        <w:pStyle w:val="Ttulo1"/>
        <w:rPr>
          <w:sz w:val="24"/>
        </w:rPr>
      </w:pPr>
      <w:bookmarkStart w:id="15" w:name="_Toc295309283"/>
      <w:r>
        <w:t>Plano de Projeto</w:t>
      </w:r>
      <w:bookmarkEnd w:id="15"/>
    </w:p>
    <w:p w:rsidR="00F76223" w:rsidRDefault="00F76223">
      <w:r>
        <w:t>O plano de projeto corrente procura descrever diretivas, melhores práticas, ações, métodos para um melhor gerenciamento/acompanhamento do processo de desenvolvimento.</w:t>
      </w:r>
    </w:p>
    <w:p w:rsidR="00F76223" w:rsidRDefault="00F76223">
      <w:pPr>
        <w:pStyle w:val="Ttulo2"/>
      </w:pPr>
      <w:bookmarkStart w:id="16" w:name="_Toc295309284"/>
      <w:r>
        <w:t>Escopo do Projeto</w:t>
      </w:r>
      <w:bookmarkEnd w:id="16"/>
    </w:p>
    <w:p w:rsidR="00F76223" w:rsidRDefault="00A020A5">
      <w:r>
        <w:t>Descrição macro do escopo do projeto, podendo fazer um link para o documento que contenha os requisitos todos mapeados</w:t>
      </w:r>
      <w:r w:rsidR="00F76223">
        <w:t>.</w:t>
      </w:r>
    </w:p>
    <w:p w:rsidR="00F76223" w:rsidRPr="00A020A5" w:rsidRDefault="00A02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gramStart"/>
      <w:r w:rsidRPr="00A020A5">
        <w:t>endereço</w:t>
      </w:r>
      <w:proofErr w:type="gramEnd"/>
      <w:r w:rsidR="00F76223" w:rsidRPr="00A020A5">
        <w:t>\</w:t>
      </w:r>
      <w:r w:rsidRPr="00A020A5">
        <w:t>pasta</w:t>
      </w:r>
      <w:r w:rsidR="00F76223" w:rsidRPr="00A020A5">
        <w:t>\</w:t>
      </w:r>
      <w:r w:rsidRPr="00A020A5">
        <w:t>arquivo</w:t>
      </w:r>
      <w:r w:rsidR="00F76223" w:rsidRPr="00A020A5">
        <w:t>.</w:t>
      </w:r>
      <w:r w:rsidRPr="00A020A5">
        <w:t>xxx (fazer link)</w:t>
      </w:r>
    </w:p>
    <w:p w:rsidR="00F76223" w:rsidRDefault="00F76223">
      <w:pPr>
        <w:pStyle w:val="Ttulo2"/>
      </w:pPr>
      <w:bookmarkStart w:id="17" w:name="_Toc295309285"/>
      <w:r>
        <w:t>Cronograma</w:t>
      </w:r>
      <w:bookmarkEnd w:id="17"/>
    </w:p>
    <w:p w:rsidR="00F76223" w:rsidRDefault="00A020A5">
      <w:r>
        <w:t>Informar o cronograma macro do projeto, podendo ser uma imagem do MS Project®, e fazer um link para o documento original do cronograma</w:t>
      </w:r>
      <w:r w:rsidR="00F76223">
        <w:t>.</w:t>
      </w:r>
    </w:p>
    <w:p w:rsidR="00A020A5" w:rsidRPr="00A020A5" w:rsidRDefault="00A020A5" w:rsidP="00A020A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gramStart"/>
      <w:r w:rsidRPr="00A020A5">
        <w:t>endereço</w:t>
      </w:r>
      <w:proofErr w:type="gramEnd"/>
      <w:r w:rsidRPr="00A020A5">
        <w:t>\pasta\arquivo.xxx (fazer link)</w:t>
      </w:r>
    </w:p>
    <w:p w:rsidR="00F76223" w:rsidRDefault="00A020A5">
      <w:pPr>
        <w:pStyle w:val="Ttulo3"/>
      </w:pPr>
      <w:bookmarkStart w:id="18" w:name="_Toc295309286"/>
      <w:r>
        <w:t>Marcos</w:t>
      </w:r>
      <w:bookmarkEnd w:id="18"/>
    </w:p>
    <w:p w:rsidR="00F76223" w:rsidRDefault="00F76223"/>
    <w:tbl>
      <w:tblPr>
        <w:tblW w:w="3750" w:type="pct"/>
        <w:tblLook w:val="0660"/>
      </w:tblPr>
      <w:tblGrid>
        <w:gridCol w:w="2322"/>
        <w:gridCol w:w="2321"/>
        <w:gridCol w:w="2322"/>
      </w:tblGrid>
      <w:tr w:rsidR="00F76223"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  <w:noWrap/>
            <w:vAlign w:val="center"/>
          </w:tcPr>
          <w:p w:rsidR="00F76223" w:rsidRDefault="00A020A5">
            <w:pPr>
              <w:jc w:val="center"/>
              <w:rPr>
                <w:rFonts w:ascii="Calibri" w:hAnsi="Calibri"/>
                <w:b/>
                <w:bCs/>
                <w:color w:val="365F9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65F91"/>
                <w:sz w:val="22"/>
                <w:szCs w:val="22"/>
              </w:rPr>
              <w:lastRenderedPageBreak/>
              <w:t>Marco</w:t>
            </w:r>
          </w:p>
        </w:tc>
        <w:tc>
          <w:tcPr>
            <w:tcW w:w="166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223" w:rsidRDefault="00F76223">
            <w:pPr>
              <w:jc w:val="center"/>
              <w:rPr>
                <w:rFonts w:ascii="Calibri" w:hAnsi="Calibri"/>
                <w:b/>
                <w:bCs/>
                <w:color w:val="365F9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65F91"/>
                <w:sz w:val="22"/>
                <w:szCs w:val="22"/>
              </w:rPr>
              <w:t>Inicio</w:t>
            </w:r>
          </w:p>
        </w:tc>
        <w:tc>
          <w:tcPr>
            <w:tcW w:w="1667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76223" w:rsidRDefault="00F76223">
            <w:pPr>
              <w:jc w:val="center"/>
              <w:rPr>
                <w:rFonts w:ascii="Calibri" w:hAnsi="Calibri"/>
                <w:b/>
                <w:bCs/>
                <w:color w:val="365F91"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color w:val="365F91"/>
                <w:sz w:val="22"/>
                <w:szCs w:val="22"/>
              </w:rPr>
              <w:t>Fim</w:t>
            </w:r>
          </w:p>
        </w:tc>
      </w:tr>
      <w:tr w:rsidR="00F76223">
        <w:tc>
          <w:tcPr>
            <w:tcW w:w="1666" w:type="pct"/>
            <w:tcBorders>
              <w:top w:val="single" w:sz="4" w:space="0" w:color="auto"/>
            </w:tcBorders>
            <w:noWrap/>
            <w:vAlign w:val="center"/>
          </w:tcPr>
          <w:p w:rsidR="00F76223" w:rsidRDefault="00A0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Marco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1</w:t>
            </w:r>
            <w:proofErr w:type="gramEnd"/>
          </w:p>
        </w:tc>
        <w:tc>
          <w:tcPr>
            <w:tcW w:w="1666" w:type="pct"/>
            <w:tcBorders>
              <w:top w:val="single" w:sz="4" w:space="0" w:color="auto"/>
            </w:tcBorders>
            <w:vAlign w:val="center"/>
          </w:tcPr>
          <w:p w:rsidR="00F76223" w:rsidRDefault="00F76223">
            <w:pPr>
              <w:jc w:val="center"/>
              <w:rPr>
                <w:rStyle w:val="nfaseSutil"/>
                <w:rFonts w:ascii="Calibri" w:hAnsi="Calibri"/>
                <w:i w:val="0"/>
                <w:color w:val="auto"/>
                <w:sz w:val="22"/>
              </w:rPr>
            </w:pPr>
            <w:r>
              <w:rPr>
                <w:rStyle w:val="nfaseSutil"/>
                <w:rFonts w:ascii="Calibri" w:hAnsi="Calibri"/>
                <w:i w:val="0"/>
                <w:color w:val="auto"/>
                <w:sz w:val="22"/>
              </w:rPr>
              <w:t>16/04/2008</w:t>
            </w:r>
          </w:p>
        </w:tc>
        <w:tc>
          <w:tcPr>
            <w:tcW w:w="1667" w:type="pct"/>
            <w:tcBorders>
              <w:top w:val="single" w:sz="4" w:space="0" w:color="auto"/>
            </w:tcBorders>
            <w:vAlign w:val="center"/>
          </w:tcPr>
          <w:p w:rsidR="00F76223" w:rsidRDefault="00F76223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faseSutil"/>
                <w:rFonts w:ascii="Calibri" w:hAnsi="Calibri"/>
                <w:i w:val="0"/>
                <w:color w:val="auto"/>
                <w:sz w:val="22"/>
              </w:rPr>
              <w:t>15/05/2008</w:t>
            </w:r>
          </w:p>
        </w:tc>
      </w:tr>
      <w:tr w:rsidR="00F76223">
        <w:tc>
          <w:tcPr>
            <w:tcW w:w="1666" w:type="pct"/>
            <w:noWrap/>
            <w:vAlign w:val="center"/>
          </w:tcPr>
          <w:p w:rsidR="00F76223" w:rsidRDefault="00A0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Marco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2</w:t>
            </w:r>
            <w:proofErr w:type="gramEnd"/>
          </w:p>
        </w:tc>
        <w:tc>
          <w:tcPr>
            <w:tcW w:w="1666" w:type="pct"/>
            <w:vAlign w:val="center"/>
          </w:tcPr>
          <w:p w:rsidR="00F76223" w:rsidRDefault="00F76223">
            <w:pPr>
              <w:jc w:val="center"/>
              <w:rPr>
                <w:rStyle w:val="nfaseSutil"/>
                <w:rFonts w:ascii="Calibri" w:hAnsi="Calibri"/>
                <w:i w:val="0"/>
                <w:color w:val="auto"/>
                <w:sz w:val="22"/>
              </w:rPr>
            </w:pPr>
            <w:r>
              <w:rPr>
                <w:rStyle w:val="nfaseSutil"/>
                <w:rFonts w:ascii="Calibri" w:hAnsi="Calibri"/>
                <w:i w:val="0"/>
                <w:color w:val="auto"/>
                <w:sz w:val="22"/>
              </w:rPr>
              <w:t>16/05/2008</w:t>
            </w:r>
          </w:p>
        </w:tc>
        <w:tc>
          <w:tcPr>
            <w:tcW w:w="1667" w:type="pct"/>
            <w:vAlign w:val="center"/>
          </w:tcPr>
          <w:p w:rsidR="00F76223" w:rsidRDefault="00F76223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faseSutil"/>
                <w:rFonts w:ascii="Calibri" w:hAnsi="Calibri"/>
                <w:i w:val="0"/>
                <w:color w:val="auto"/>
                <w:sz w:val="22"/>
              </w:rPr>
              <w:t>15/06/2008</w:t>
            </w:r>
          </w:p>
        </w:tc>
      </w:tr>
      <w:tr w:rsidR="00F76223">
        <w:tc>
          <w:tcPr>
            <w:tcW w:w="1666" w:type="pct"/>
            <w:tcBorders>
              <w:bottom w:val="single" w:sz="4" w:space="0" w:color="auto"/>
            </w:tcBorders>
            <w:noWrap/>
            <w:vAlign w:val="center"/>
          </w:tcPr>
          <w:p w:rsidR="00F76223" w:rsidRDefault="00A020A5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Marco </w:t>
            </w:r>
            <w:proofErr w:type="gramStart"/>
            <w:r>
              <w:rPr>
                <w:rFonts w:ascii="Calibri" w:hAnsi="Calibri"/>
                <w:sz w:val="22"/>
                <w:szCs w:val="22"/>
              </w:rPr>
              <w:t>3</w:t>
            </w:r>
            <w:proofErr w:type="gramEnd"/>
          </w:p>
        </w:tc>
        <w:tc>
          <w:tcPr>
            <w:tcW w:w="1666" w:type="pct"/>
            <w:tcBorders>
              <w:bottom w:val="single" w:sz="4" w:space="0" w:color="auto"/>
            </w:tcBorders>
            <w:vAlign w:val="center"/>
          </w:tcPr>
          <w:p w:rsidR="00F76223" w:rsidRDefault="00F76223">
            <w:pPr>
              <w:jc w:val="center"/>
              <w:rPr>
                <w:rStyle w:val="nfaseSutil"/>
                <w:rFonts w:ascii="Calibri" w:hAnsi="Calibri"/>
                <w:i w:val="0"/>
                <w:color w:val="auto"/>
                <w:sz w:val="22"/>
              </w:rPr>
            </w:pPr>
            <w:r>
              <w:rPr>
                <w:rStyle w:val="nfaseSutil"/>
                <w:rFonts w:ascii="Calibri" w:hAnsi="Calibri"/>
                <w:i w:val="0"/>
                <w:color w:val="auto"/>
                <w:sz w:val="22"/>
              </w:rPr>
              <w:t>16/06/2008</w:t>
            </w:r>
          </w:p>
        </w:tc>
        <w:tc>
          <w:tcPr>
            <w:tcW w:w="1667" w:type="pct"/>
            <w:tcBorders>
              <w:bottom w:val="single" w:sz="4" w:space="0" w:color="auto"/>
            </w:tcBorders>
            <w:vAlign w:val="center"/>
          </w:tcPr>
          <w:p w:rsidR="00F76223" w:rsidRDefault="00F76223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Style w:val="nfaseSutil"/>
                <w:rFonts w:ascii="Calibri" w:hAnsi="Calibri"/>
                <w:i w:val="0"/>
                <w:color w:val="auto"/>
                <w:sz w:val="22"/>
              </w:rPr>
              <w:t>15/07/2008</w:t>
            </w:r>
          </w:p>
        </w:tc>
      </w:tr>
    </w:tbl>
    <w:p w:rsidR="00F76223" w:rsidRDefault="00A020A5">
      <w:pPr>
        <w:pStyle w:val="Ttulo2"/>
        <w:rPr>
          <w:lang w:val="en-US"/>
        </w:rPr>
      </w:pPr>
      <w:bookmarkStart w:id="19" w:name="_Toc295309287"/>
      <w:proofErr w:type="spellStart"/>
      <w:r>
        <w:rPr>
          <w:lang w:val="en-US"/>
        </w:rPr>
        <w:t>Custos</w:t>
      </w:r>
      <w:bookmarkEnd w:id="19"/>
      <w:proofErr w:type="spellEnd"/>
    </w:p>
    <w:p w:rsidR="00A020A5" w:rsidRDefault="00A020A5" w:rsidP="00A020A5">
      <w:r w:rsidRPr="00A020A5">
        <w:t>Informar uma descrição macro dos custos</w:t>
      </w:r>
      <w:r>
        <w:t xml:space="preserve"> (pode ser uma imagem do MS Project® por fase/marco)</w:t>
      </w:r>
      <w:r w:rsidRPr="00A020A5">
        <w:t>, podendo fazer um link para um document</w:t>
      </w:r>
      <w:r>
        <w:t>o</w:t>
      </w:r>
      <w:r w:rsidRPr="00A020A5">
        <w:t xml:space="preserve"> mais detalhado, caso achar necess</w:t>
      </w:r>
      <w:r>
        <w:t>ário.</w:t>
      </w:r>
    </w:p>
    <w:tbl>
      <w:tblPr>
        <w:tblW w:w="7494" w:type="dxa"/>
        <w:tblInd w:w="127" w:type="dxa"/>
        <w:tblLayout w:type="fixed"/>
        <w:tblLook w:val="0000"/>
      </w:tblPr>
      <w:tblGrid>
        <w:gridCol w:w="5368"/>
        <w:gridCol w:w="2126"/>
      </w:tblGrid>
      <w:tr w:rsidR="00A020A5" w:rsidRPr="003E54C8" w:rsidTr="00A020A5">
        <w:tc>
          <w:tcPr>
            <w:tcW w:w="5368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</w:tcBorders>
            <w:shd w:val="clear" w:color="auto" w:fill="D7D7D7"/>
          </w:tcPr>
          <w:p w:rsidR="00A020A5" w:rsidRPr="003E54C8" w:rsidRDefault="00A020A5" w:rsidP="00F76223">
            <w:pPr>
              <w:pStyle w:val="Negrito"/>
              <w:rPr>
                <w:color w:val="000000"/>
              </w:rPr>
            </w:pPr>
            <w:r>
              <w:rPr>
                <w:color w:val="000000"/>
              </w:rPr>
              <w:t>Fase/Marco</w:t>
            </w:r>
          </w:p>
        </w:tc>
        <w:tc>
          <w:tcPr>
            <w:tcW w:w="2126" w:type="dxa"/>
            <w:tcBorders>
              <w:top w:val="single" w:sz="1" w:space="0" w:color="000000"/>
              <w:left w:val="single" w:sz="1" w:space="0" w:color="000000"/>
              <w:bottom w:val="single" w:sz="4" w:space="0" w:color="auto"/>
              <w:right w:val="single" w:sz="1" w:space="0" w:color="000000"/>
            </w:tcBorders>
            <w:shd w:val="clear" w:color="auto" w:fill="D7D7D7"/>
          </w:tcPr>
          <w:p w:rsidR="00A020A5" w:rsidRPr="003E54C8" w:rsidRDefault="00A020A5" w:rsidP="00F76223">
            <w:pPr>
              <w:pStyle w:val="Negrito"/>
              <w:rPr>
                <w:color w:val="000000"/>
              </w:rPr>
            </w:pPr>
            <w:r>
              <w:rPr>
                <w:color w:val="000000"/>
              </w:rPr>
              <w:t>Orçamento</w:t>
            </w: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  <w:r w:rsidRPr="00847F97">
              <w:rPr>
                <w:color w:val="000000"/>
              </w:rPr>
              <w:t>Descrição da fase/marco/atividade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  <w:r w:rsidRPr="00847F97">
              <w:rPr>
                <w:color w:val="000000"/>
              </w:rPr>
              <w:t>R$ 99.999,99</w:t>
            </w: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color w:val="000000"/>
              </w:rPr>
            </w:pPr>
          </w:p>
        </w:tc>
      </w:tr>
      <w:tr w:rsidR="00A020A5" w:rsidRPr="00847F97" w:rsidTr="00A020A5">
        <w:tc>
          <w:tcPr>
            <w:tcW w:w="53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b/>
                <w:color w:val="000000"/>
              </w:rPr>
            </w:pPr>
            <w:r w:rsidRPr="00847F97">
              <w:rPr>
                <w:b/>
                <w:color w:val="000000"/>
              </w:rPr>
              <w:t>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20A5" w:rsidRPr="00847F97" w:rsidRDefault="00A020A5" w:rsidP="00F76223">
            <w:pPr>
              <w:pStyle w:val="infobluetabela"/>
              <w:rPr>
                <w:b/>
                <w:color w:val="000000"/>
              </w:rPr>
            </w:pPr>
            <w:r w:rsidRPr="00847F97">
              <w:rPr>
                <w:b/>
                <w:color w:val="000000"/>
              </w:rPr>
              <w:t>R$ 99.999,99</w:t>
            </w:r>
          </w:p>
        </w:tc>
      </w:tr>
    </w:tbl>
    <w:p w:rsidR="00CE7AF1" w:rsidRDefault="00CE7AF1" w:rsidP="00CE7AF1">
      <w:bookmarkStart w:id="20" w:name="_Plano_de_Qualidade"/>
      <w:bookmarkStart w:id="21" w:name="_Toc295309288"/>
      <w:bookmarkEnd w:id="20"/>
    </w:p>
    <w:p w:rsidR="00CE7AF1" w:rsidRDefault="00CE7AF1" w:rsidP="00CE7AF1">
      <w:r>
        <w:t>Informações detalhadas de custo podem ser acessadas no arquivo a seguir (pode ser um link para o MS Project®):</w:t>
      </w:r>
    </w:p>
    <w:p w:rsidR="00CE7AF1" w:rsidRPr="00A020A5" w:rsidRDefault="00CE7AF1" w:rsidP="00CE7AF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gramStart"/>
      <w:r w:rsidRPr="00A020A5">
        <w:t>endereço</w:t>
      </w:r>
      <w:proofErr w:type="gramEnd"/>
      <w:r w:rsidRPr="00A020A5">
        <w:t>\pasta\arquivo.xxx (fazer link)</w:t>
      </w:r>
    </w:p>
    <w:p w:rsidR="00F76223" w:rsidRDefault="00F76223" w:rsidP="00A020A5">
      <w:pPr>
        <w:pStyle w:val="Ttulo2"/>
      </w:pPr>
      <w:r>
        <w:t>Plano de Qualidade</w:t>
      </w:r>
      <w:bookmarkEnd w:id="21"/>
    </w:p>
    <w:p w:rsidR="00F76223" w:rsidRDefault="00B219D8">
      <w:r>
        <w:t>Colocar alguma informação macro se achar relevante e apontar no link abaixo para o documento de gerenciamento da qualidade.</w:t>
      </w:r>
    </w:p>
    <w:p w:rsidR="00B219D8" w:rsidRPr="00A020A5" w:rsidRDefault="00B219D8" w:rsidP="00B219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proofErr w:type="gramStart"/>
      <w:r w:rsidRPr="00A020A5">
        <w:t>endereço</w:t>
      </w:r>
      <w:proofErr w:type="gramEnd"/>
      <w:r w:rsidRPr="00A020A5">
        <w:t>\pasta\arquivo.xxx (fazer link)</w:t>
      </w:r>
    </w:p>
    <w:p w:rsidR="00841C00" w:rsidRPr="00A020A5" w:rsidRDefault="00841C00" w:rsidP="00841C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</w:pPr>
      <w:bookmarkStart w:id="22" w:name="_Plano_de_Gerenciamento"/>
      <w:bookmarkEnd w:id="22"/>
      <w:proofErr w:type="gramStart"/>
      <w:r w:rsidRPr="00A020A5">
        <w:t>endereço</w:t>
      </w:r>
      <w:proofErr w:type="gramEnd"/>
      <w:r w:rsidRPr="00A020A5">
        <w:t>\pasta\arquivo.xxx (fazer link)</w:t>
      </w:r>
    </w:p>
    <w:p w:rsidR="00F76223" w:rsidRDefault="00F76223" w:rsidP="00692E27">
      <w:pPr>
        <w:pStyle w:val="Ttulo2"/>
      </w:pPr>
      <w:bookmarkStart w:id="23" w:name="_Toc168242210"/>
      <w:bookmarkStart w:id="24" w:name="_Toc168566053"/>
      <w:bookmarkStart w:id="25" w:name="_Plano_de_Gerenciamento_1"/>
      <w:bookmarkStart w:id="26" w:name="_Toc295309291"/>
      <w:bookmarkEnd w:id="25"/>
      <w:r>
        <w:t>Plano de Gerenciamento de Riscos</w:t>
      </w:r>
      <w:bookmarkEnd w:id="23"/>
      <w:bookmarkEnd w:id="24"/>
      <w:bookmarkEnd w:id="26"/>
    </w:p>
    <w:p w:rsidR="00F76223" w:rsidRDefault="007A16B2">
      <w:bookmarkStart w:id="27" w:name="_Toc168566056"/>
      <w:r>
        <w:t>Os riscos devem ser identificados durante a fase de planejamento do projeto, através de uma reunião com os seguintes integrantes:</w:t>
      </w:r>
    </w:p>
    <w:p w:rsidR="007A16B2" w:rsidRDefault="00692E27" w:rsidP="007A16B2">
      <w:pPr>
        <w:numPr>
          <w:ilvl w:val="0"/>
          <w:numId w:val="38"/>
        </w:numPr>
      </w:pPr>
      <w:r>
        <w:t>Equipe de desenvolvimento</w:t>
      </w:r>
    </w:p>
    <w:p w:rsidR="007A16B2" w:rsidRDefault="00692E27" w:rsidP="007A16B2">
      <w:pPr>
        <w:numPr>
          <w:ilvl w:val="0"/>
          <w:numId w:val="38"/>
        </w:numPr>
      </w:pPr>
      <w:r>
        <w:t xml:space="preserve">Cliente - </w:t>
      </w:r>
      <w:proofErr w:type="spellStart"/>
      <w:r>
        <w:t>Modro</w:t>
      </w:r>
      <w:proofErr w:type="spellEnd"/>
    </w:p>
    <w:p w:rsidR="007A16B2" w:rsidRDefault="007A16B2" w:rsidP="007A16B2">
      <w:pPr>
        <w:pStyle w:val="Ttulo3"/>
      </w:pPr>
      <w:bookmarkStart w:id="28" w:name="_Toc295309292"/>
      <w:r>
        <w:t>Riscos Identificados</w:t>
      </w:r>
      <w:bookmarkEnd w:id="28"/>
    </w:p>
    <w:tbl>
      <w:tblPr>
        <w:tblW w:w="8474" w:type="dxa"/>
        <w:tblInd w:w="2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/>
      </w:tblPr>
      <w:tblGrid>
        <w:gridCol w:w="3574"/>
        <w:gridCol w:w="1985"/>
        <w:gridCol w:w="1417"/>
        <w:gridCol w:w="1498"/>
      </w:tblGrid>
      <w:tr w:rsidR="007A16B2" w:rsidTr="007A16B2">
        <w:trPr>
          <w:trHeight w:val="268"/>
          <w:tblHeader/>
        </w:trPr>
        <w:tc>
          <w:tcPr>
            <w:tcW w:w="357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00"/>
            <w:vAlign w:val="bottom"/>
            <w:hideMark/>
          </w:tcPr>
          <w:p w:rsidR="007A16B2" w:rsidRDefault="007A16B2">
            <w:pPr>
              <w:pStyle w:val="Negri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Risco</w:t>
            </w:r>
          </w:p>
        </w:tc>
        <w:tc>
          <w:tcPr>
            <w:tcW w:w="19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00"/>
            <w:vAlign w:val="bottom"/>
            <w:hideMark/>
          </w:tcPr>
          <w:p w:rsidR="007A16B2" w:rsidRDefault="007A16B2">
            <w:pPr>
              <w:pStyle w:val="Negri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Probabilidade</w:t>
            </w:r>
          </w:p>
        </w:tc>
        <w:tc>
          <w:tcPr>
            <w:tcW w:w="1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000000"/>
            <w:vAlign w:val="bottom"/>
            <w:hideMark/>
          </w:tcPr>
          <w:p w:rsidR="007A16B2" w:rsidRDefault="007A16B2">
            <w:pPr>
              <w:pStyle w:val="Negri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Impacto</w:t>
            </w:r>
          </w:p>
        </w:tc>
        <w:tc>
          <w:tcPr>
            <w:tcW w:w="149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000000"/>
            <w:vAlign w:val="bottom"/>
            <w:hideMark/>
          </w:tcPr>
          <w:p w:rsidR="007A16B2" w:rsidRDefault="007A16B2">
            <w:pPr>
              <w:pStyle w:val="Negrito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Resultado</w:t>
            </w:r>
          </w:p>
        </w:tc>
      </w:tr>
      <w:tr w:rsidR="007A16B2" w:rsidTr="007A16B2">
        <w:trPr>
          <w:trHeight w:val="268"/>
        </w:trPr>
        <w:tc>
          <w:tcPr>
            <w:tcW w:w="35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</w:tr>
      <w:tr w:rsidR="007A16B2" w:rsidTr="007A16B2">
        <w:trPr>
          <w:trHeight w:val="268"/>
        </w:trPr>
        <w:tc>
          <w:tcPr>
            <w:tcW w:w="35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</w:tr>
      <w:tr w:rsidR="007A16B2" w:rsidTr="007A16B2">
        <w:trPr>
          <w:trHeight w:val="268"/>
        </w:trPr>
        <w:tc>
          <w:tcPr>
            <w:tcW w:w="35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</w:tr>
      <w:tr w:rsidR="007A16B2" w:rsidTr="007A16B2">
        <w:trPr>
          <w:trHeight w:val="268"/>
        </w:trPr>
        <w:tc>
          <w:tcPr>
            <w:tcW w:w="35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</w:tr>
      <w:tr w:rsidR="007A16B2" w:rsidTr="007A16B2">
        <w:trPr>
          <w:trHeight w:val="268"/>
        </w:trPr>
        <w:tc>
          <w:tcPr>
            <w:tcW w:w="35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</w:tr>
      <w:tr w:rsidR="007A16B2" w:rsidTr="007A16B2">
        <w:trPr>
          <w:trHeight w:val="268"/>
        </w:trPr>
        <w:tc>
          <w:tcPr>
            <w:tcW w:w="35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</w:tr>
      <w:tr w:rsidR="007A16B2" w:rsidTr="007A16B2">
        <w:trPr>
          <w:trHeight w:val="268"/>
        </w:trPr>
        <w:tc>
          <w:tcPr>
            <w:tcW w:w="357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98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  <w:tc>
          <w:tcPr>
            <w:tcW w:w="1498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  <w:hideMark/>
          </w:tcPr>
          <w:p w:rsidR="007A16B2" w:rsidRDefault="007A16B2">
            <w:pPr>
              <w:pStyle w:val="exemplo"/>
              <w:rPr>
                <w:color w:val="auto"/>
                <w:sz w:val="16"/>
                <w:szCs w:val="16"/>
              </w:rPr>
            </w:pPr>
          </w:p>
        </w:tc>
      </w:tr>
    </w:tbl>
    <w:p w:rsidR="007A16B2" w:rsidRDefault="007A16B2" w:rsidP="007A16B2"/>
    <w:p w:rsidR="007A16B2" w:rsidRPr="007A16B2" w:rsidRDefault="007A16B2" w:rsidP="007A16B2">
      <w:r>
        <w:lastRenderedPageBreak/>
        <w:t>Além dos riscos acima identificados, foram mapeados outros menos relevantes que podem ser encontrados em: &lt;link&gt;, porém não serão gerenciados nesse projeto.</w:t>
      </w:r>
    </w:p>
    <w:p w:rsidR="00F76223" w:rsidRDefault="00F76223">
      <w:pPr>
        <w:pStyle w:val="Ttulo1"/>
        <w:rPr>
          <w:sz w:val="24"/>
        </w:rPr>
      </w:pPr>
      <w:bookmarkStart w:id="29" w:name="_Toc295309293"/>
      <w:r>
        <w:t>Anexos</w:t>
      </w:r>
      <w:bookmarkEnd w:id="27"/>
      <w:bookmarkEnd w:id="29"/>
    </w:p>
    <w:sectPr w:rsidR="00F76223">
      <w:headerReference w:type="default" r:id="rId8"/>
      <w:footerReference w:type="default" r:id="rId9"/>
      <w:pgSz w:w="11906" w:h="16838" w:code="9"/>
      <w:pgMar w:top="1418" w:right="1418" w:bottom="1418" w:left="1418" w:header="680" w:footer="68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10E2D" w:rsidRDefault="00C10E2D">
      <w:r>
        <w:separator/>
      </w:r>
    </w:p>
  </w:endnote>
  <w:endnote w:type="continuationSeparator" w:id="0">
    <w:p w:rsidR="00C10E2D" w:rsidRDefault="00C10E2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tarSymbol">
    <w:altName w:val="Arial Unicode MS"/>
    <w:charset w:val="8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855" w:type="dxa"/>
      <w:tblBorders>
        <w:top w:val="single" w:sz="4" w:space="0" w:color="auto"/>
      </w:tblBorders>
      <w:tblLayout w:type="fixed"/>
      <w:tblLook w:val="0000"/>
    </w:tblPr>
    <w:tblGrid>
      <w:gridCol w:w="3510"/>
      <w:gridCol w:w="2835"/>
      <w:gridCol w:w="3510"/>
    </w:tblGrid>
    <w:tr w:rsidR="00F76223" w:rsidTr="005110F1">
      <w:tblPrEx>
        <w:tblCellMar>
          <w:top w:w="0" w:type="dxa"/>
          <w:bottom w:w="0" w:type="dxa"/>
        </w:tblCellMar>
      </w:tblPrEx>
      <w:trPr>
        <w:cantSplit/>
        <w:trHeight w:val="367"/>
      </w:trPr>
      <w:tc>
        <w:tcPr>
          <w:tcW w:w="3510" w:type="dxa"/>
        </w:tcPr>
        <w:p w:rsidR="00F76223" w:rsidRDefault="00F76223">
          <w:pPr>
            <w:pStyle w:val="Rodap"/>
            <w:rPr>
              <w:sz w:val="18"/>
            </w:rPr>
          </w:pPr>
          <w:r>
            <w:rPr>
              <w:sz w:val="18"/>
            </w:rPr>
            <w:t>Plano de Gerenciamento de Projeto</w:t>
          </w:r>
        </w:p>
        <w:p w:rsidR="00F76223" w:rsidRDefault="00F76223">
          <w:pPr>
            <w:pStyle w:val="Rodap"/>
            <w:rPr>
              <w:sz w:val="18"/>
            </w:rPr>
          </w:pPr>
        </w:p>
      </w:tc>
      <w:tc>
        <w:tcPr>
          <w:tcW w:w="2835" w:type="dxa"/>
        </w:tcPr>
        <w:p w:rsidR="00F76223" w:rsidRDefault="005110F1">
          <w:pPr>
            <w:pStyle w:val="Rodap"/>
            <w:jc w:val="center"/>
            <w:rPr>
              <w:sz w:val="18"/>
            </w:rPr>
          </w:pPr>
          <w:proofErr w:type="spellStart"/>
          <w:r>
            <w:rPr>
              <w:sz w:val="18"/>
            </w:rPr>
            <w:t>Prof</w:t>
          </w:r>
          <w:proofErr w:type="spellEnd"/>
          <w:r>
            <w:rPr>
              <w:sz w:val="18"/>
            </w:rPr>
            <w:t xml:space="preserve"> </w:t>
          </w:r>
          <w:proofErr w:type="spellStart"/>
          <w:r>
            <w:rPr>
              <w:sz w:val="18"/>
            </w:rPr>
            <w:t>Msc</w:t>
          </w:r>
          <w:proofErr w:type="spellEnd"/>
          <w:r>
            <w:rPr>
              <w:sz w:val="18"/>
            </w:rPr>
            <w:t xml:space="preserve"> Pablo </w:t>
          </w:r>
          <w:proofErr w:type="spellStart"/>
          <w:r>
            <w:rPr>
              <w:sz w:val="18"/>
            </w:rPr>
            <w:t>Schoeffel</w:t>
          </w:r>
          <w:proofErr w:type="spellEnd"/>
        </w:p>
      </w:tc>
      <w:tc>
        <w:tcPr>
          <w:tcW w:w="3510" w:type="dxa"/>
        </w:tcPr>
        <w:p w:rsidR="00F76223" w:rsidRDefault="00F76223">
          <w:pPr>
            <w:pStyle w:val="Rodap"/>
            <w:jc w:val="right"/>
            <w:rPr>
              <w:sz w:val="18"/>
            </w:rPr>
          </w:pPr>
          <w:r>
            <w:rPr>
              <w:sz w:val="18"/>
            </w:rPr>
            <w:t xml:space="preserve">Pág.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692E27">
            <w:rPr>
              <w:rStyle w:val="Nmerodepgina"/>
              <w:noProof/>
            </w:rPr>
            <w:t>4</w:t>
          </w:r>
          <w:r>
            <w:rPr>
              <w:rStyle w:val="Nmerodepgina"/>
            </w:rPr>
            <w:fldChar w:fldCharType="end"/>
          </w:r>
          <w:r>
            <w:rPr>
              <w:rStyle w:val="Nmerodepgina"/>
            </w:rPr>
            <w:t>/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NUMPAGES </w:instrText>
          </w:r>
          <w:r>
            <w:rPr>
              <w:rStyle w:val="Nmerodepgina"/>
            </w:rPr>
            <w:fldChar w:fldCharType="separate"/>
          </w:r>
          <w:r w:rsidR="00692E27">
            <w:rPr>
              <w:rStyle w:val="Nmerodepgina"/>
              <w:noProof/>
            </w:rPr>
            <w:t>7</w:t>
          </w:r>
          <w:r>
            <w:rPr>
              <w:rStyle w:val="Nmerodepgina"/>
            </w:rPr>
            <w:fldChar w:fldCharType="end"/>
          </w:r>
          <w:r>
            <w:rPr>
              <w:sz w:val="18"/>
            </w:rPr>
            <w:t xml:space="preserve"> </w:t>
          </w:r>
        </w:p>
        <w:p w:rsidR="00F76223" w:rsidRDefault="005110F1" w:rsidP="005110F1">
          <w:pPr>
            <w:pStyle w:val="Rodap"/>
            <w:tabs>
              <w:tab w:val="right" w:pos="3294"/>
            </w:tabs>
            <w:rPr>
              <w:noProof/>
              <w:sz w:val="18"/>
            </w:rPr>
          </w:pPr>
          <w:r>
            <w:rPr>
              <w:sz w:val="18"/>
            </w:rPr>
            <w:tab/>
          </w:r>
        </w:p>
      </w:tc>
    </w:tr>
  </w:tbl>
  <w:p w:rsidR="00F76223" w:rsidRDefault="00F76223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10E2D" w:rsidRDefault="00C10E2D">
      <w:r>
        <w:separator/>
      </w:r>
    </w:p>
  </w:footnote>
  <w:footnote w:type="continuationSeparator" w:id="0">
    <w:p w:rsidR="00C10E2D" w:rsidRDefault="00C10E2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149" w:type="dxa"/>
      <w:tblInd w:w="-176" w:type="dxa"/>
      <w:tblLayout w:type="fixed"/>
      <w:tblLook w:val="0000"/>
    </w:tblPr>
    <w:tblGrid>
      <w:gridCol w:w="9149"/>
    </w:tblGrid>
    <w:tr w:rsidR="000D3DCC" w:rsidTr="000D3DCC">
      <w:tblPrEx>
        <w:tblCellMar>
          <w:top w:w="0" w:type="dxa"/>
          <w:bottom w:w="0" w:type="dxa"/>
        </w:tblCellMar>
      </w:tblPrEx>
      <w:trPr>
        <w:trHeight w:val="808"/>
      </w:trPr>
      <w:tc>
        <w:tcPr>
          <w:tcW w:w="9149" w:type="dxa"/>
        </w:tcPr>
        <w:tbl>
          <w:tblPr>
            <w:tblW w:w="10037" w:type="dxa"/>
            <w:tblLayout w:type="fixed"/>
            <w:tblCellMar>
              <w:left w:w="70" w:type="dxa"/>
              <w:right w:w="70" w:type="dxa"/>
            </w:tblCellMar>
            <w:tblLook w:val="0000"/>
          </w:tblPr>
          <w:tblGrid>
            <w:gridCol w:w="10037"/>
          </w:tblGrid>
          <w:tr w:rsidR="000D3DCC" w:rsidTr="000D3DCC">
            <w:trPr>
              <w:cantSplit/>
              <w:trHeight w:val="637"/>
            </w:trPr>
            <w:tc>
              <w:tcPr>
                <w:tcW w:w="10037" w:type="dxa"/>
                <w:tcBorders>
                  <w:bottom w:val="single" w:sz="1" w:space="0" w:color="000000"/>
                </w:tcBorders>
              </w:tcPr>
              <w:tbl>
                <w:tblPr>
                  <w:tblW w:w="8974" w:type="dxa"/>
                  <w:tblInd w:w="3" w:type="dxa"/>
                  <w:tblLayout w:type="fixed"/>
                  <w:tblLook w:val="01E0"/>
                </w:tblPr>
                <w:tblGrid>
                  <w:gridCol w:w="2144"/>
                  <w:gridCol w:w="6830"/>
                </w:tblGrid>
                <w:tr w:rsidR="000D3DCC" w:rsidRPr="009A6098" w:rsidTr="000D3DCC">
                  <w:trPr>
                    <w:trHeight w:val="538"/>
                  </w:trPr>
                  <w:tc>
                    <w:tcPr>
                      <w:tcW w:w="2144" w:type="dxa"/>
                      <w:hideMark/>
                    </w:tcPr>
                    <w:p w:rsidR="000D3DCC" w:rsidRPr="009568D9" w:rsidRDefault="001B391B" w:rsidP="00F07302">
                      <w:pPr>
                        <w:pStyle w:val="Cabealho"/>
                        <w:ind w:left="-180" w:right="-68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57300" cy="542925"/>
                            <wp:effectExtent l="19050" t="0" r="0" b="0"/>
                            <wp:docPr id="2" name="Imagem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57300" cy="542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c>
                  <w:tc>
                    <w:tcPr>
                      <w:tcW w:w="6830" w:type="dxa"/>
                      <w:vAlign w:val="center"/>
                      <w:hideMark/>
                    </w:tcPr>
                    <w:p w:rsidR="000D3DCC" w:rsidRPr="009A6098" w:rsidRDefault="000D3DCC" w:rsidP="00F0730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UNIVERSIDADE DO ESTADO DE SANTA CATARINA – UDESC</w:t>
                      </w:r>
                    </w:p>
                    <w:p w:rsidR="000D3DCC" w:rsidRPr="009A6098" w:rsidRDefault="000D3DCC" w:rsidP="00F07302">
                      <w:pPr>
                        <w:autoSpaceDE w:val="0"/>
                        <w:autoSpaceDN w:val="0"/>
                        <w:adjustRightInd w:val="0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CENTRO DE EDUCAÇÃO SUPERIOR DO ALTO VALE DO ITAJAÍ – CEAVI</w:t>
                      </w:r>
                    </w:p>
                    <w:p w:rsidR="000D3DCC" w:rsidRPr="009A6098" w:rsidRDefault="000D3DCC" w:rsidP="00F07302">
                      <w:pPr>
                        <w:pStyle w:val="Cabealho"/>
                        <w:spacing w:line="360" w:lineRule="auto"/>
                        <w:jc w:val="center"/>
                        <w:rPr>
                          <w:rFonts w:ascii="Times-Roman" w:hAnsi="Times-Roman" w:cs="Times-Roman"/>
                          <w:sz w:val="16"/>
                          <w:szCs w:val="16"/>
                        </w:rPr>
                      </w:pPr>
                      <w:r w:rsidRPr="009A6098">
                        <w:rPr>
                          <w:rFonts w:ascii="Times-Roman" w:hAnsi="Times-Roman" w:cs="Times-Roman"/>
                          <w:b/>
                          <w:sz w:val="18"/>
                          <w:szCs w:val="18"/>
                        </w:rPr>
                        <w:t>ESPECIALIZAÇÃO EM ENGENHARIA DE SOFTWARE - PGES</w:t>
                      </w:r>
                    </w:p>
                  </w:tc>
                </w:tr>
              </w:tbl>
              <w:p w:rsidR="000D3DCC" w:rsidRDefault="000D3DCC" w:rsidP="00F07302">
                <w:pPr>
                  <w:pStyle w:val="Cabealho"/>
                  <w:tabs>
                    <w:tab w:val="right" w:pos="8931"/>
                  </w:tabs>
                  <w:snapToGrid w:val="0"/>
                  <w:rPr>
                    <w:color w:val="008000"/>
                    <w:lang/>
                  </w:rPr>
                </w:pPr>
              </w:p>
            </w:tc>
          </w:tr>
        </w:tbl>
        <w:p w:rsidR="000D3DCC" w:rsidRDefault="000D3DCC" w:rsidP="00F07302">
          <w:pPr>
            <w:jc w:val="center"/>
          </w:pPr>
        </w:p>
      </w:tc>
    </w:tr>
  </w:tbl>
  <w:p w:rsidR="00F76223" w:rsidRDefault="00F76223" w:rsidP="005110F1">
    <w:pPr>
      <w:pStyle w:val="Cabealho"/>
      <w:spacing w:before="0" w:after="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6223" w:rsidRDefault="00F76223">
    <w:pPr>
      <w:pStyle w:val="Cabealho"/>
      <w:spacing w:after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B7FCD4C8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0990480E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00001"/>
    <w:multiLevelType w:val="singleLevel"/>
    <w:tmpl w:val="00000001"/>
    <w:name w:val="WW8Num1"/>
    <w:lvl w:ilvl="0">
      <w:start w:val="1"/>
      <w:numFmt w:val="bullet"/>
      <w:lvlText w:val="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3">
    <w:nsid w:val="00000004"/>
    <w:multiLevelType w:val="multilevel"/>
    <w:tmpl w:val="00000004"/>
    <w:name w:val="WW8Num4"/>
    <w:lvl w:ilvl="0">
      <w:start w:val="1"/>
      <w:numFmt w:val="bullet"/>
      <w:lvlText w:val="·"/>
      <w:lvlJc w:val="left"/>
      <w:pPr>
        <w:tabs>
          <w:tab w:val="num" w:pos="283"/>
        </w:tabs>
        <w:ind w:left="283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·"/>
      <w:lvlJc w:val="left"/>
      <w:pPr>
        <w:tabs>
          <w:tab w:val="num" w:pos="567"/>
        </w:tabs>
        <w:ind w:left="567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·"/>
      <w:lvlJc w:val="left"/>
      <w:pPr>
        <w:tabs>
          <w:tab w:val="num" w:pos="850"/>
        </w:tabs>
        <w:ind w:left="850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·"/>
      <w:lvlJc w:val="left"/>
      <w:pPr>
        <w:tabs>
          <w:tab w:val="num" w:pos="1134"/>
        </w:tabs>
        <w:ind w:left="1134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·"/>
      <w:lvlJc w:val="left"/>
      <w:pPr>
        <w:tabs>
          <w:tab w:val="num" w:pos="1417"/>
        </w:tabs>
        <w:ind w:left="1417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·"/>
      <w:lvlJc w:val="left"/>
      <w:pPr>
        <w:tabs>
          <w:tab w:val="num" w:pos="1701"/>
        </w:tabs>
        <w:ind w:left="1701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·"/>
      <w:lvlJc w:val="left"/>
      <w:pPr>
        <w:tabs>
          <w:tab w:val="num" w:pos="1984"/>
        </w:tabs>
        <w:ind w:left="1984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·"/>
      <w:lvlJc w:val="left"/>
      <w:pPr>
        <w:tabs>
          <w:tab w:val="num" w:pos="2268"/>
        </w:tabs>
        <w:ind w:left="2268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·"/>
      <w:lvlJc w:val="left"/>
      <w:pPr>
        <w:tabs>
          <w:tab w:val="num" w:pos="2551"/>
        </w:tabs>
        <w:ind w:left="2551" w:hanging="283"/>
      </w:pPr>
      <w:rPr>
        <w:rFonts w:ascii="Symbol" w:hAnsi="Symbol" w:cs="StarSymbol"/>
        <w:sz w:val="18"/>
        <w:szCs w:val="18"/>
      </w:rPr>
    </w:lvl>
  </w:abstractNum>
  <w:abstractNum w:abstractNumId="4">
    <w:nsid w:val="01F13B75"/>
    <w:multiLevelType w:val="multilevel"/>
    <w:tmpl w:val="83DC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1D21EE"/>
    <w:multiLevelType w:val="hybridMultilevel"/>
    <w:tmpl w:val="D43CA35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D466E17"/>
    <w:multiLevelType w:val="multilevel"/>
    <w:tmpl w:val="5EECF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E07513D"/>
    <w:multiLevelType w:val="hybridMultilevel"/>
    <w:tmpl w:val="DBEEDCD2"/>
    <w:lvl w:ilvl="0" w:tplc="0416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11C57560"/>
    <w:multiLevelType w:val="hybridMultilevel"/>
    <w:tmpl w:val="49C20532"/>
    <w:lvl w:ilvl="0" w:tplc="0416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1B331A8D"/>
    <w:multiLevelType w:val="multilevel"/>
    <w:tmpl w:val="83446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30F1E9D"/>
    <w:multiLevelType w:val="multilevel"/>
    <w:tmpl w:val="27BC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8918F3"/>
    <w:multiLevelType w:val="hybridMultilevel"/>
    <w:tmpl w:val="9FDC232E"/>
    <w:lvl w:ilvl="0" w:tplc="0416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3283838"/>
    <w:multiLevelType w:val="hybridMultilevel"/>
    <w:tmpl w:val="E0E0B66C"/>
    <w:lvl w:ilvl="0" w:tplc="0416000F">
      <w:start w:val="1"/>
      <w:numFmt w:val="decimal"/>
      <w:lvlText w:val="%1."/>
      <w:lvlJc w:val="left"/>
      <w:pPr>
        <w:tabs>
          <w:tab w:val="num" w:pos="1152"/>
        </w:tabs>
        <w:ind w:left="1152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72"/>
        </w:tabs>
        <w:ind w:left="1872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92"/>
        </w:tabs>
        <w:ind w:left="2592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312"/>
        </w:tabs>
        <w:ind w:left="3312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032"/>
        </w:tabs>
        <w:ind w:left="4032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752"/>
        </w:tabs>
        <w:ind w:left="4752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72"/>
        </w:tabs>
        <w:ind w:left="5472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92"/>
        </w:tabs>
        <w:ind w:left="6192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912"/>
        </w:tabs>
        <w:ind w:left="6912" w:hanging="180"/>
      </w:pPr>
    </w:lvl>
  </w:abstractNum>
  <w:abstractNum w:abstractNumId="13">
    <w:nsid w:val="333B2A73"/>
    <w:multiLevelType w:val="multilevel"/>
    <w:tmpl w:val="CBAC191A"/>
    <w:lvl w:ilvl="0">
      <w:start w:val="1"/>
      <w:numFmt w:val="bullet"/>
      <w:pStyle w:val="tituloApendice2"/>
      <w:lvlText w:val=""/>
      <w:lvlJc w:val="left"/>
      <w:pPr>
        <w:tabs>
          <w:tab w:val="num" w:pos="473"/>
        </w:tabs>
        <w:ind w:left="226" w:hanging="113"/>
      </w:pPr>
      <w:rPr>
        <w:rFonts w:ascii="Symbol" w:hAnsi="Symbol" w:hint="default"/>
      </w:rPr>
    </w:lvl>
    <w:lvl w:ilvl="1">
      <w:start w:val="1"/>
      <w:numFmt w:val="upperLetter"/>
      <w:pStyle w:val="tituloApendice2"/>
      <w:lvlText w:val="%2"/>
      <w:lvlJc w:val="left"/>
      <w:pPr>
        <w:tabs>
          <w:tab w:val="num" w:pos="689"/>
        </w:tabs>
        <w:ind w:left="689" w:hanging="576"/>
      </w:pPr>
      <w:rPr>
        <w:rFonts w:ascii="Arial" w:hAnsi="Arial" w:hint="default"/>
        <w:b/>
        <w:i w:val="0"/>
      </w:rPr>
    </w:lvl>
    <w:lvl w:ilvl="2">
      <w:start w:val="1"/>
      <w:numFmt w:val="decimal"/>
      <w:lvlText w:val="%1.%2.%3"/>
      <w:lvlJc w:val="left"/>
      <w:pPr>
        <w:tabs>
          <w:tab w:val="num" w:pos="833"/>
        </w:tabs>
        <w:ind w:left="833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77"/>
        </w:tabs>
        <w:ind w:left="977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121"/>
        </w:tabs>
        <w:ind w:left="112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265"/>
        </w:tabs>
        <w:ind w:left="126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09"/>
        </w:tabs>
        <w:ind w:left="140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553"/>
        </w:tabs>
        <w:ind w:left="155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697"/>
        </w:tabs>
        <w:ind w:left="1697" w:hanging="1584"/>
      </w:pPr>
      <w:rPr>
        <w:rFonts w:hint="default"/>
      </w:rPr>
    </w:lvl>
  </w:abstractNum>
  <w:abstractNum w:abstractNumId="14">
    <w:nsid w:val="33CF4EB3"/>
    <w:multiLevelType w:val="hybridMultilevel"/>
    <w:tmpl w:val="DCBCC2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4D91EC7"/>
    <w:multiLevelType w:val="multilevel"/>
    <w:tmpl w:val="C7C80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CB64F75"/>
    <w:multiLevelType w:val="hybridMultilevel"/>
    <w:tmpl w:val="701A12DA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3F0855E4"/>
    <w:multiLevelType w:val="hybridMultilevel"/>
    <w:tmpl w:val="AB2E84A6"/>
    <w:lvl w:ilvl="0">
      <w:start w:val="1"/>
      <w:numFmt w:val="upperLetter"/>
      <w:pStyle w:val="TituloApendice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F945E1C"/>
    <w:multiLevelType w:val="multilevel"/>
    <w:tmpl w:val="5DCE0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1F75147"/>
    <w:multiLevelType w:val="hybridMultilevel"/>
    <w:tmpl w:val="907EB518"/>
    <w:lvl w:ilvl="0">
      <w:start w:val="1"/>
      <w:numFmt w:val="decimal"/>
      <w:lvlText w:val="7.%1"/>
      <w:lvlJc w:val="center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5EC2F0D"/>
    <w:multiLevelType w:val="hybridMultilevel"/>
    <w:tmpl w:val="739A5D86"/>
    <w:name w:val="WW8Num13"/>
    <w:lvl w:ilvl="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1">
    <w:nsid w:val="4BC16745"/>
    <w:multiLevelType w:val="multilevel"/>
    <w:tmpl w:val="34A8916A"/>
    <w:name w:val="WW8Num22222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3D6412"/>
    <w:multiLevelType w:val="multilevel"/>
    <w:tmpl w:val="98903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A5828DC"/>
    <w:multiLevelType w:val="hybridMultilevel"/>
    <w:tmpl w:val="99FCC9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61F70506"/>
    <w:multiLevelType w:val="hybridMultilevel"/>
    <w:tmpl w:val="95E4EBA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75F6B1B"/>
    <w:multiLevelType w:val="multilevel"/>
    <w:tmpl w:val="6A280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704258EB"/>
    <w:multiLevelType w:val="multilevel"/>
    <w:tmpl w:val="E486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1FF106A"/>
    <w:multiLevelType w:val="hybridMultilevel"/>
    <w:tmpl w:val="BABC3FB2"/>
    <w:lvl w:ilvl="0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8">
    <w:nsid w:val="77001290"/>
    <w:multiLevelType w:val="multilevel"/>
    <w:tmpl w:val="B33A6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D6909E8"/>
    <w:multiLevelType w:val="multilevel"/>
    <w:tmpl w:val="CB84FBF8"/>
    <w:lvl w:ilvl="0">
      <w:start w:val="1"/>
      <w:numFmt w:val="decimal"/>
      <w:pStyle w:val="Ttulo1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0" w:firstLine="0"/>
      </w:pPr>
      <w:rPr>
        <w:rFonts w:hint="default"/>
        <w:b/>
        <w:i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3"/>
  </w:num>
  <w:num w:numId="4">
    <w:abstractNumId w:val="17"/>
  </w:num>
  <w:num w:numId="5">
    <w:abstractNumId w:val="29"/>
  </w:num>
  <w:num w:numId="6">
    <w:abstractNumId w:val="5"/>
  </w:num>
  <w:num w:numId="7">
    <w:abstractNumId w:val="16"/>
  </w:num>
  <w:num w:numId="8">
    <w:abstractNumId w:val="20"/>
  </w:num>
  <w:num w:numId="9">
    <w:abstractNumId w:val="23"/>
  </w:num>
  <w:num w:numId="10">
    <w:abstractNumId w:val="7"/>
  </w:num>
  <w:num w:numId="11">
    <w:abstractNumId w:val="24"/>
  </w:num>
  <w:num w:numId="12">
    <w:abstractNumId w:val="8"/>
  </w:num>
  <w:num w:numId="13">
    <w:abstractNumId w:val="27"/>
  </w:num>
  <w:num w:numId="14">
    <w:abstractNumId w:val="11"/>
  </w:num>
  <w:num w:numId="15">
    <w:abstractNumId w:val="2"/>
  </w:num>
  <w:num w:numId="16">
    <w:abstractNumId w:val="19"/>
  </w:num>
  <w:num w:numId="17">
    <w:abstractNumId w:val="12"/>
  </w:num>
  <w:num w:numId="18">
    <w:abstractNumId w:val="15"/>
  </w:num>
  <w:num w:numId="19">
    <w:abstractNumId w:val="21"/>
  </w:num>
  <w:num w:numId="20">
    <w:abstractNumId w:val="9"/>
  </w:num>
  <w:num w:numId="21">
    <w:abstractNumId w:val="22"/>
  </w:num>
  <w:num w:numId="22">
    <w:abstractNumId w:val="25"/>
  </w:num>
  <w:num w:numId="23">
    <w:abstractNumId w:val="10"/>
  </w:num>
  <w:num w:numId="24">
    <w:abstractNumId w:val="28"/>
  </w:num>
  <w:num w:numId="25">
    <w:abstractNumId w:val="4"/>
  </w:num>
  <w:num w:numId="26">
    <w:abstractNumId w:val="18"/>
  </w:num>
  <w:num w:numId="27">
    <w:abstractNumId w:val="6"/>
  </w:num>
  <w:num w:numId="28">
    <w:abstractNumId w:val="26"/>
  </w:num>
  <w:num w:numId="29">
    <w:abstractNumId w:val="29"/>
  </w:num>
  <w:num w:numId="30">
    <w:abstractNumId w:val="29"/>
  </w:num>
  <w:num w:numId="31">
    <w:abstractNumId w:val="29"/>
  </w:num>
  <w:num w:numId="32">
    <w:abstractNumId w:val="29"/>
  </w:num>
  <w:num w:numId="33">
    <w:abstractNumId w:val="29"/>
  </w:num>
  <w:num w:numId="34">
    <w:abstractNumId w:val="29"/>
  </w:num>
  <w:num w:numId="35">
    <w:abstractNumId w:val="29"/>
  </w:num>
  <w:num w:numId="36">
    <w:abstractNumId w:val="29"/>
  </w:num>
  <w:num w:numId="37">
    <w:abstractNumId w:val="29"/>
  </w:num>
  <w:num w:numId="38">
    <w:abstractNumId w:val="14"/>
  </w:num>
  <w:num w:numId="39">
    <w:abstractNumId w:val="29"/>
  </w:num>
  <w:num w:numId="40">
    <w:abstractNumId w:val="29"/>
  </w:num>
  <w:num w:numId="41">
    <w:abstractNumId w:val="29"/>
  </w:num>
  <w:num w:numId="42">
    <w:abstractNumId w:val="29"/>
  </w:num>
  <w:num w:numId="43">
    <w:abstractNumId w:val="29"/>
  </w:num>
  <w:num w:numId="44">
    <w:abstractNumId w:val="29"/>
  </w:num>
  <w:num w:numId="45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attachedTemplate r:id="rId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/>
  <w:rsids>
    <w:rsidRoot w:val="00CE1CD5"/>
    <w:rsid w:val="000D3DCC"/>
    <w:rsid w:val="001B391B"/>
    <w:rsid w:val="00331D72"/>
    <w:rsid w:val="003E54C8"/>
    <w:rsid w:val="004F1DBE"/>
    <w:rsid w:val="005110F1"/>
    <w:rsid w:val="00657BC9"/>
    <w:rsid w:val="00692E27"/>
    <w:rsid w:val="00753868"/>
    <w:rsid w:val="007A16B2"/>
    <w:rsid w:val="00841C00"/>
    <w:rsid w:val="00847F97"/>
    <w:rsid w:val="008601ED"/>
    <w:rsid w:val="0092305A"/>
    <w:rsid w:val="00A020A5"/>
    <w:rsid w:val="00AB485F"/>
    <w:rsid w:val="00AF7D04"/>
    <w:rsid w:val="00B219D8"/>
    <w:rsid w:val="00C10E2D"/>
    <w:rsid w:val="00CE1CD5"/>
    <w:rsid w:val="00CE7A74"/>
    <w:rsid w:val="00CE7AF1"/>
    <w:rsid w:val="00DC1AC9"/>
    <w:rsid w:val="00F07302"/>
    <w:rsid w:val="00F76223"/>
    <w:rsid w:val="00F872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60" w:after="60"/>
      <w:jc w:val="both"/>
    </w:pPr>
    <w:rPr>
      <w:sz w:val="24"/>
    </w:rPr>
  </w:style>
  <w:style w:type="paragraph" w:styleId="Ttulo1">
    <w:name w:val="heading 1"/>
    <w:basedOn w:val="Normal"/>
    <w:next w:val="Normal"/>
    <w:qFormat/>
    <w:pPr>
      <w:keepNext/>
      <w:numPr>
        <w:numId w:val="5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pct5" w:color="auto" w:fill="FFFFFF"/>
      <w:spacing w:before="240" w:after="120"/>
      <w:outlineLvl w:val="0"/>
    </w:pPr>
    <w:rPr>
      <w:rFonts w:ascii="Arial" w:hAnsi="Arial"/>
      <w:b/>
      <w:kern w:val="28"/>
      <w:sz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5"/>
      </w:numPr>
      <w:spacing w:before="240"/>
      <w:outlineLvl w:val="1"/>
    </w:pPr>
    <w:rPr>
      <w:rFonts w:ascii="Arial" w:hAnsi="Arial"/>
      <w:b/>
      <w:sz w:val="26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5"/>
      </w:numPr>
      <w:spacing w:before="240"/>
      <w:outlineLvl w:val="2"/>
    </w:pPr>
    <w:rPr>
      <w:rFonts w:ascii="Arial" w:hAnsi="Arial"/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spacing w:before="240"/>
      <w:outlineLvl w:val="3"/>
    </w:pPr>
    <w:rPr>
      <w:rFonts w:ascii="Arial" w:hAnsi="Arial"/>
    </w:rPr>
  </w:style>
  <w:style w:type="paragraph" w:styleId="Ttulo5">
    <w:name w:val="heading 5"/>
    <w:basedOn w:val="Normal"/>
    <w:next w:val="Normal"/>
    <w:qFormat/>
    <w:pPr>
      <w:numPr>
        <w:ilvl w:val="4"/>
        <w:numId w:val="5"/>
      </w:numPr>
      <w:spacing w:before="240"/>
      <w:outlineLvl w:val="4"/>
    </w:pPr>
    <w:rPr>
      <w:rFonts w:ascii="Arial" w:hAnsi="Arial"/>
    </w:rPr>
  </w:style>
  <w:style w:type="paragraph" w:styleId="Ttulo6">
    <w:name w:val="heading 6"/>
    <w:basedOn w:val="Normal"/>
    <w:next w:val="Normal"/>
    <w:qFormat/>
    <w:pPr>
      <w:numPr>
        <w:ilvl w:val="5"/>
        <w:numId w:val="5"/>
      </w:numPr>
      <w:spacing w:before="240"/>
      <w:outlineLvl w:val="5"/>
    </w:pPr>
    <w:rPr>
      <w:rFonts w:ascii="Arial" w:hAnsi="Arial"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5"/>
      </w:numPr>
      <w:spacing w:before="240"/>
      <w:outlineLvl w:val="6"/>
    </w:pPr>
    <w:rPr>
      <w:rFonts w:ascii="Arial" w:hAnsi="Arial"/>
      <w:sz w:val="22"/>
    </w:rPr>
  </w:style>
  <w:style w:type="paragraph" w:styleId="Ttulo8">
    <w:name w:val="heading 8"/>
    <w:basedOn w:val="Normal"/>
    <w:next w:val="Normal"/>
    <w:qFormat/>
    <w:pPr>
      <w:numPr>
        <w:ilvl w:val="7"/>
        <w:numId w:val="5"/>
      </w:numPr>
      <w:spacing w:before="240"/>
      <w:outlineLvl w:val="7"/>
    </w:pPr>
    <w:rPr>
      <w:rFonts w:ascii="Arial" w:hAnsi="Arial"/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5"/>
      </w:numPr>
      <w:spacing w:before="240"/>
      <w:outlineLvl w:val="8"/>
    </w:pPr>
    <w:rPr>
      <w:rFonts w:ascii="Arial" w:hAnsi="Arial"/>
      <w:sz w:val="20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0"/>
      </w:num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link w:val="CabealhoChar"/>
    <w:uiPriority w:val="99"/>
    <w:pPr>
      <w:tabs>
        <w:tab w:val="center" w:pos="4153"/>
        <w:tab w:val="right" w:pos="8306"/>
      </w:tabs>
    </w:pPr>
    <w:rPr>
      <w:rFonts w:ascii="Arial" w:hAnsi="Arial"/>
      <w:sz w:val="20"/>
    </w:rPr>
  </w:style>
  <w:style w:type="paragraph" w:styleId="Numerada">
    <w:name w:val="List Number"/>
    <w:basedOn w:val="Normal"/>
    <w:semiHidden/>
    <w:pPr>
      <w:numPr>
        <w:numId w:val="1"/>
      </w:numPr>
    </w:pPr>
  </w:style>
  <w:style w:type="paragraph" w:styleId="Commarcadores">
    <w:name w:val="List Bullet"/>
    <w:basedOn w:val="Normal"/>
    <w:autoRedefine/>
    <w:semiHidden/>
    <w:pPr>
      <w:numPr>
        <w:numId w:val="2"/>
      </w:numPr>
    </w:pPr>
    <w:rPr>
      <w:bCs/>
    </w:rPr>
  </w:style>
  <w:style w:type="paragraph" w:styleId="Rodap">
    <w:name w:val="footer"/>
    <w:basedOn w:val="Normal"/>
    <w:semiHidden/>
    <w:pPr>
      <w:tabs>
        <w:tab w:val="center" w:pos="4153"/>
        <w:tab w:val="right" w:pos="8306"/>
      </w:tabs>
      <w:spacing w:after="0"/>
    </w:pPr>
    <w:rPr>
      <w:rFonts w:ascii="Arial" w:hAnsi="Arial"/>
      <w:sz w:val="16"/>
    </w:rPr>
  </w:style>
  <w:style w:type="paragraph" w:customStyle="1" w:styleId="titulo">
    <w:name w:val="titulo"/>
    <w:basedOn w:val="Normal"/>
    <w:next w:val="versao"/>
    <w:pPr>
      <w:spacing w:before="5280"/>
      <w:jc w:val="right"/>
    </w:pPr>
    <w:rPr>
      <w:rFonts w:ascii="Arial" w:hAnsi="Arial"/>
      <w:b/>
      <w:sz w:val="36"/>
    </w:rPr>
  </w:style>
  <w:style w:type="paragraph" w:customStyle="1" w:styleId="versao">
    <w:name w:val="versao"/>
    <w:basedOn w:val="titulo"/>
    <w:next w:val="Normal"/>
    <w:pPr>
      <w:spacing w:before="0" w:after="0"/>
    </w:pPr>
    <w:rPr>
      <w:sz w:val="28"/>
    </w:rPr>
  </w:style>
  <w:style w:type="character" w:styleId="Nmerodepgina">
    <w:name w:val="page number"/>
    <w:basedOn w:val="Fontepargpadro"/>
    <w:semiHidden/>
  </w:style>
  <w:style w:type="paragraph" w:customStyle="1" w:styleId="sistema">
    <w:name w:val="sistema"/>
    <w:basedOn w:val="Normal"/>
    <w:pPr>
      <w:spacing w:before="0" w:after="240"/>
      <w:jc w:val="right"/>
    </w:pPr>
    <w:rPr>
      <w:rFonts w:ascii="Arial" w:hAnsi="Arial"/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26"/>
        <w:tab w:val="left" w:pos="567"/>
        <w:tab w:val="right" w:leader="dot" w:pos="9060"/>
      </w:tabs>
      <w:spacing w:before="120" w:after="120"/>
      <w:jc w:val="left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spacing w:before="0" w:after="0"/>
      <w:ind w:left="240"/>
      <w:jc w:val="left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pPr>
      <w:spacing w:before="0" w:after="0"/>
      <w:ind w:left="480"/>
      <w:jc w:val="left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spacing w:before="0" w:after="0"/>
      <w:ind w:left="720"/>
      <w:jc w:val="left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spacing w:before="0" w:after="0"/>
      <w:ind w:left="960"/>
      <w:jc w:val="left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spacing w:before="0" w:after="0"/>
      <w:ind w:left="1200"/>
      <w:jc w:val="left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spacing w:before="0" w:after="0"/>
      <w:ind w:left="1440"/>
      <w:jc w:val="left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spacing w:before="0" w:after="0"/>
      <w:ind w:left="1680"/>
      <w:jc w:val="left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spacing w:before="0" w:after="0"/>
      <w:ind w:left="1920"/>
      <w:jc w:val="left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</w:pPr>
    <w:rPr>
      <w:rFonts w:ascii="Arial" w:hAnsi="Arial"/>
      <w:b/>
      <w:sz w:val="28"/>
    </w:rPr>
  </w:style>
  <w:style w:type="paragraph" w:styleId="Corpodetexto">
    <w:name w:val="Body Text"/>
    <w:basedOn w:val="Normal"/>
    <w:next w:val="Normal"/>
    <w:semiHidden/>
    <w:rPr>
      <w:i/>
      <w:color w:val="0000FF"/>
    </w:rPr>
  </w:style>
  <w:style w:type="paragraph" w:styleId="Corpodetexto2">
    <w:name w:val="Body Text 2"/>
    <w:basedOn w:val="Normal"/>
    <w:semiHidden/>
    <w:rPr>
      <w:i/>
    </w:rPr>
  </w:style>
  <w:style w:type="paragraph" w:styleId="Corpodetexto3">
    <w:name w:val="Body Text 3"/>
    <w:basedOn w:val="Normal"/>
    <w:semiHidden/>
    <w:rPr>
      <w:color w:val="0000FF"/>
    </w:rPr>
  </w:style>
  <w:style w:type="paragraph" w:customStyle="1" w:styleId="TituloApresentacao">
    <w:name w:val="TituloApresentacao"/>
    <w:basedOn w:val="Normal"/>
    <w:pPr>
      <w:spacing w:before="120" w:after="120"/>
    </w:pPr>
    <w:rPr>
      <w:rFonts w:ascii="Arial" w:hAnsi="Arial"/>
      <w:b/>
      <w:sz w:val="28"/>
    </w:rPr>
  </w:style>
  <w:style w:type="paragraph" w:customStyle="1" w:styleId="Titulo1">
    <w:name w:val="Titulo1"/>
    <w:basedOn w:val="Ttulo"/>
    <w:pPr>
      <w:jc w:val="right"/>
    </w:pPr>
  </w:style>
  <w:style w:type="paragraph" w:styleId="Ttulo">
    <w:name w:val="Title"/>
    <w:basedOn w:val="Normal"/>
    <w:qFormat/>
    <w:pPr>
      <w:spacing w:before="24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Subttulo">
    <w:name w:val="Subtitle"/>
    <w:basedOn w:val="Normal"/>
    <w:qFormat/>
    <w:pPr>
      <w:jc w:val="center"/>
      <w:outlineLvl w:val="1"/>
    </w:pPr>
    <w:rPr>
      <w:rFonts w:ascii="Arial" w:hAnsi="Arial" w:cs="Arial"/>
      <w:szCs w:val="24"/>
    </w:rPr>
  </w:style>
  <w:style w:type="paragraph" w:customStyle="1" w:styleId="TituloApendice">
    <w:name w:val="TituloApendice"/>
    <w:basedOn w:val="Ttulo1"/>
    <w:next w:val="Normal"/>
    <w:pPr>
      <w:numPr>
        <w:numId w:val="4"/>
      </w:numPr>
    </w:pPr>
  </w:style>
  <w:style w:type="paragraph" w:customStyle="1" w:styleId="Tabletext">
    <w:name w:val="Tabletext"/>
    <w:basedOn w:val="Normal"/>
    <w:pPr>
      <w:keepLines/>
      <w:widowControl w:val="0"/>
      <w:spacing w:line="240" w:lineRule="atLeast"/>
      <w:ind w:left="284"/>
      <w:jc w:val="left"/>
    </w:pPr>
    <w:rPr>
      <w:rFonts w:ascii="Arial" w:hAnsi="Arial"/>
      <w:sz w:val="20"/>
      <w:lang w:val="en-US"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customStyle="1" w:styleId="tituloApendice2">
    <w:name w:val="tituloApendice 2"/>
    <w:basedOn w:val="Ttulo2"/>
    <w:next w:val="Normal"/>
    <w:pPr>
      <w:numPr>
        <w:ilvl w:val="0"/>
        <w:numId w:val="3"/>
      </w:numPr>
    </w:pPr>
    <w:rPr>
      <w:sz w:val="24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customStyle="1" w:styleId="HelpText">
    <w:name w:val="Help Text"/>
    <w:rPr>
      <w:i/>
      <w:vanish/>
      <w:color w:val="FF0000"/>
    </w:rPr>
  </w:style>
  <w:style w:type="paragraph" w:customStyle="1" w:styleId="instrucaodepreenchimento">
    <w:name w:val="instrucao de preenchimento"/>
    <w:basedOn w:val="Normal"/>
    <w:next w:val="Normal"/>
    <w:rPr>
      <w:i/>
      <w:color w:val="0000FF"/>
    </w:rPr>
  </w:style>
  <w:style w:type="paragraph" w:styleId="Recuodecorpodetexto2">
    <w:name w:val="Body Text Indent 2"/>
    <w:basedOn w:val="Normal"/>
    <w:semiHidden/>
    <w:pPr>
      <w:spacing w:before="0" w:after="0"/>
      <w:ind w:left="792"/>
      <w:jc w:val="left"/>
    </w:pPr>
    <w:rPr>
      <w:rFonts w:ascii="Arial" w:hAnsi="Arial" w:cs="Arial"/>
      <w:color w:val="0000FF"/>
      <w:szCs w:val="24"/>
    </w:rPr>
  </w:style>
  <w:style w:type="paragraph" w:customStyle="1" w:styleId="TitleCover">
    <w:name w:val="Title Cover"/>
    <w:basedOn w:val="Normal"/>
    <w:next w:val="Normal"/>
    <w:pPr>
      <w:keepNext/>
      <w:keepLines/>
      <w:pBdr>
        <w:top w:val="single" w:sz="48" w:space="31" w:color="auto"/>
      </w:pBdr>
      <w:tabs>
        <w:tab w:val="left" w:pos="0"/>
      </w:tabs>
      <w:spacing w:before="240" w:beforeAutospacing="1" w:after="500" w:line="640" w:lineRule="exact"/>
      <w:ind w:left="-840" w:right="-840"/>
      <w:jc w:val="left"/>
    </w:pPr>
    <w:rPr>
      <w:rFonts w:ascii="Arial Black" w:hAnsi="Arial Black"/>
      <w:b/>
      <w:spacing w:val="-48"/>
      <w:kern w:val="28"/>
      <w:sz w:val="64"/>
      <w:lang w:eastAsia="en-US"/>
    </w:rPr>
  </w:style>
  <w:style w:type="paragraph" w:customStyle="1" w:styleId="Padro">
    <w:name w:val="Padrão"/>
    <w:pPr>
      <w:autoSpaceDE w:val="0"/>
      <w:autoSpaceDN w:val="0"/>
      <w:adjustRightInd w:val="0"/>
    </w:pPr>
    <w:rPr>
      <w:szCs w:val="24"/>
    </w:rPr>
  </w:style>
  <w:style w:type="character" w:customStyle="1" w:styleId="CharChar">
    <w:name w:val=" Char Char"/>
    <w:basedOn w:val="Fontepargpadro"/>
    <w:rPr>
      <w:rFonts w:ascii="Arial" w:hAnsi="Arial"/>
      <w:b/>
      <w:sz w:val="26"/>
      <w:lang w:val="pt-BR" w:eastAsia="pt-BR" w:bidi="ar-SA"/>
    </w:rPr>
  </w:style>
  <w:style w:type="character" w:styleId="HiperlinkVisitado">
    <w:name w:val="FollowedHyperlink"/>
    <w:basedOn w:val="Fontepargpadro"/>
    <w:semiHidden/>
    <w:rPr>
      <w:color w:val="800080"/>
      <w:u w:val="single"/>
    </w:rPr>
  </w:style>
  <w:style w:type="paragraph" w:customStyle="1" w:styleId="NormalFirstline1">
    <w:name w:val="Normal + First line:  1"/>
    <w:aliases w:val="25 cm"/>
    <w:basedOn w:val="Ttulo3"/>
    <w:pPr>
      <w:numPr>
        <w:ilvl w:val="0"/>
        <w:numId w:val="0"/>
      </w:numPr>
      <w:ind w:left="709"/>
    </w:pPr>
    <w:rPr>
      <w:rFonts w:ascii="Times New Roman" w:hAnsi="Times New Roman"/>
    </w:rPr>
  </w:style>
  <w:style w:type="paragraph" w:customStyle="1" w:styleId="NormalLeft">
    <w:name w:val="Normal + Left"/>
    <w:aliases w:val="First line:  0,76 cm"/>
    <w:basedOn w:val="NormalFirstline1"/>
    <w:pPr>
      <w:ind w:left="720" w:firstLine="720"/>
    </w:pPr>
    <w:rPr>
      <w:b w:val="0"/>
    </w:rPr>
  </w:style>
  <w:style w:type="paragraph" w:customStyle="1" w:styleId="Ttulo4-Karine">
    <w:name w:val="Título 4 - Karine"/>
    <w:basedOn w:val="Normal"/>
    <w:pPr>
      <w:widowControl w:val="0"/>
      <w:suppressAutoHyphens/>
      <w:spacing w:before="0" w:after="0"/>
      <w:jc w:val="left"/>
    </w:pPr>
    <w:rPr>
      <w:rFonts w:ascii="Arial" w:hAnsi="Arial" w:cs="Arial"/>
      <w:b/>
      <w:szCs w:val="24"/>
      <w:lang w:eastAsia="ar-SA"/>
    </w:rPr>
  </w:style>
  <w:style w:type="paragraph" w:styleId="Recuodecorpodetexto">
    <w:name w:val="Body Text Indent"/>
    <w:basedOn w:val="Normal"/>
    <w:semiHidden/>
    <w:pPr>
      <w:ind w:firstLine="432"/>
    </w:pPr>
  </w:style>
  <w:style w:type="character" w:styleId="MquinadeescreverHTML">
    <w:name w:val="HTML Typewriter"/>
    <w:basedOn w:val="Fontepargpadro"/>
    <w:semiHidden/>
    <w:rPr>
      <w:rFonts w:ascii="Arial Unicode MS" w:eastAsia="Courier New" w:hAnsi="Arial Unicode MS" w:cs="Courier New"/>
      <w:sz w:val="20"/>
      <w:szCs w:val="20"/>
    </w:rPr>
  </w:style>
  <w:style w:type="character" w:customStyle="1" w:styleId="CabealhoChar">
    <w:name w:val="Cabeçalho Char"/>
    <w:basedOn w:val="Fontepargpadro"/>
    <w:link w:val="Cabealho"/>
    <w:uiPriority w:val="99"/>
    <w:rsid w:val="005110F1"/>
    <w:rPr>
      <w:rFonts w:ascii="Arial" w:hAnsi="Arial"/>
    </w:rPr>
  </w:style>
  <w:style w:type="paragraph" w:customStyle="1" w:styleId="WW-Commarcadores">
    <w:name w:val="WW-Com marcadores"/>
    <w:basedOn w:val="Normal"/>
    <w:pPr>
      <w:numPr>
        <w:numId w:val="1"/>
      </w:numPr>
      <w:suppressAutoHyphens/>
      <w:ind w:left="0" w:firstLine="0"/>
    </w:pPr>
    <w:rPr>
      <w:lang w:eastAsia="ar-SA"/>
    </w:rPr>
  </w:style>
  <w:style w:type="paragraph" w:customStyle="1" w:styleId="Negrito">
    <w:name w:val="Negrito"/>
    <w:basedOn w:val="Normal"/>
    <w:next w:val="Normal"/>
    <w:rsid w:val="003E54C8"/>
    <w:pPr>
      <w:spacing w:before="0" w:after="0"/>
      <w:jc w:val="left"/>
    </w:pPr>
    <w:rPr>
      <w:rFonts w:ascii="Verdana" w:hAnsi="Verdana"/>
      <w:b/>
      <w:sz w:val="20"/>
      <w:szCs w:val="24"/>
    </w:rPr>
  </w:style>
  <w:style w:type="paragraph" w:styleId="Textodebalo">
    <w:name w:val="Balloon Text"/>
    <w:basedOn w:val="Normal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paragraph" w:customStyle="1" w:styleId="infobluetabela">
    <w:name w:val="infoblue tabela"/>
    <w:basedOn w:val="Normal"/>
    <w:rsid w:val="003E54C8"/>
    <w:pPr>
      <w:spacing w:before="0" w:after="0"/>
      <w:jc w:val="left"/>
    </w:pPr>
    <w:rPr>
      <w:i/>
      <w:iCs/>
      <w:color w:val="0000FF"/>
      <w:sz w:val="20"/>
      <w:szCs w:val="24"/>
    </w:rPr>
  </w:style>
  <w:style w:type="paragraph" w:customStyle="1" w:styleId="DecimalAligned">
    <w:name w:val="Decimal Aligned"/>
    <w:basedOn w:val="Normal"/>
    <w:qFormat/>
    <w:pPr>
      <w:tabs>
        <w:tab w:val="decimal" w:pos="360"/>
      </w:tabs>
      <w:spacing w:before="0" w:after="200" w:line="276" w:lineRule="auto"/>
      <w:jc w:val="left"/>
    </w:pPr>
    <w:rPr>
      <w:rFonts w:ascii="Calibri" w:hAnsi="Calibri"/>
      <w:sz w:val="22"/>
      <w:szCs w:val="22"/>
      <w:lang w:eastAsia="en-US"/>
    </w:rPr>
  </w:style>
  <w:style w:type="paragraph" w:styleId="Textodenotaderodap">
    <w:name w:val="footnote text"/>
    <w:basedOn w:val="Normal"/>
    <w:semiHidden/>
    <w:unhideWhenUsed/>
    <w:pPr>
      <w:spacing w:before="0" w:after="0"/>
      <w:jc w:val="left"/>
    </w:pPr>
    <w:rPr>
      <w:rFonts w:ascii="Calibri" w:hAnsi="Calibri"/>
      <w:sz w:val="20"/>
      <w:lang w:eastAsia="en-US"/>
    </w:rPr>
  </w:style>
  <w:style w:type="character" w:customStyle="1" w:styleId="TextodenotaderodapChar">
    <w:name w:val="Texto de nota de rodapé Char"/>
    <w:basedOn w:val="Fontepargpadro"/>
    <w:rPr>
      <w:rFonts w:ascii="Calibri" w:eastAsia="Times New Roman" w:hAnsi="Calibri" w:cs="Times New Roman"/>
      <w:lang w:eastAsia="en-US"/>
    </w:rPr>
  </w:style>
  <w:style w:type="character" w:styleId="nfaseSutil">
    <w:name w:val="Subtle Emphasis"/>
    <w:basedOn w:val="Fontepargpadro"/>
    <w:qFormat/>
    <w:rPr>
      <w:rFonts w:eastAsia="Times New Roman" w:cs="Times New Roman"/>
      <w:bCs w:val="0"/>
      <w:i/>
      <w:iCs/>
      <w:color w:val="808080"/>
      <w:szCs w:val="22"/>
      <w:lang w:val="pt-BR"/>
    </w:rPr>
  </w:style>
  <w:style w:type="paragraph" w:customStyle="1" w:styleId="exemplo">
    <w:name w:val="exemplo"/>
    <w:basedOn w:val="Normal"/>
    <w:next w:val="Normal"/>
    <w:rsid w:val="00DC1AC9"/>
    <w:pPr>
      <w:suppressAutoHyphens/>
      <w:spacing w:before="0" w:after="0"/>
      <w:jc w:val="left"/>
    </w:pPr>
    <w:rPr>
      <w:rFonts w:ascii="Verdana" w:hAnsi="Verdana"/>
      <w:color w:val="C0C0C0"/>
      <w:sz w:val="20"/>
      <w:lang w:eastAsia="ar-SA"/>
    </w:rPr>
  </w:style>
  <w:style w:type="paragraph" w:customStyle="1" w:styleId="subtitulo">
    <w:name w:val="subtitulo"/>
    <w:basedOn w:val="Normal"/>
    <w:next w:val="Normal"/>
    <w:rsid w:val="0092305A"/>
    <w:pPr>
      <w:spacing w:before="0" w:after="0"/>
    </w:pPr>
    <w:rPr>
      <w:rFonts w:ascii="Verdana" w:hAnsi="Verdana"/>
      <w:b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855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oalpb\Meus%20documentos\FBV\Modulo%20II\Gerencia%20de%20Projetos\templates\Plano%20de%20Qualidade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Plano de Qualidade</Template>
  <TotalTime>13</TotalTime>
  <Pages>7</Pages>
  <Words>1020</Words>
  <Characters>5512</Characters>
  <Application>Microsoft Office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Gerenciamento de Projeto</vt:lpstr>
    </vt:vector>
  </TitlesOfParts>
  <Company>oalexandrino.com</Company>
  <LinksUpToDate>false</LinksUpToDate>
  <CharactersWithSpaces>6519</CharactersWithSpaces>
  <SharedDoc>false</SharedDoc>
  <HLinks>
    <vt:vector size="126" baseType="variant">
      <vt:variant>
        <vt:i4>1900597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_Toc295309293</vt:lpwstr>
      </vt:variant>
      <vt:variant>
        <vt:i4>1900597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_Toc295309292</vt:lpwstr>
      </vt:variant>
      <vt:variant>
        <vt:i4>1900597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_Toc295309291</vt:lpwstr>
      </vt:variant>
      <vt:variant>
        <vt:i4>1900597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_Toc295309290</vt:lpwstr>
      </vt:variant>
      <vt:variant>
        <vt:i4>1835061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_Toc295309289</vt:lpwstr>
      </vt:variant>
      <vt:variant>
        <vt:i4>1835061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_Toc295309288</vt:lpwstr>
      </vt:variant>
      <vt:variant>
        <vt:i4>1835061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_Toc295309287</vt:lpwstr>
      </vt:variant>
      <vt:variant>
        <vt:i4>1835061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_Toc295309286</vt:lpwstr>
      </vt:variant>
      <vt:variant>
        <vt:i4>1835061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_Toc295309285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_Toc295309284</vt:lpwstr>
      </vt:variant>
      <vt:variant>
        <vt:i4>1835061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_Toc295309283</vt:lpwstr>
      </vt:variant>
      <vt:variant>
        <vt:i4>1835061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_Toc295309282</vt:lpwstr>
      </vt:variant>
      <vt:variant>
        <vt:i4>1835061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_Toc295309281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_Toc295309280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_Toc295309279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_Toc295309278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_Toc295309277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_Toc295309276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_Toc295309275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_Toc295309274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_Toc295309273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de Projeto</dc:title>
  <dc:creator>CS - Component Solutions</dc:creator>
  <cp:lastModifiedBy>Microsoft</cp:lastModifiedBy>
  <cp:revision>3</cp:revision>
  <cp:lastPrinted>2008-06-03T11:41:00Z</cp:lastPrinted>
  <dcterms:created xsi:type="dcterms:W3CDTF">2015-11-21T18:44:00Z</dcterms:created>
  <dcterms:modified xsi:type="dcterms:W3CDTF">2015-11-21T18:56:00Z</dcterms:modified>
</cp:coreProperties>
</file>