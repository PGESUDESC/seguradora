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C32" w:rsidRDefault="000C5B64" w:rsidP="008A4C32">
      <w:pPr>
        <w:pStyle w:val="TitleCover"/>
        <w:numPr>
          <w:ins w:id="0" w:author="ms" w:date="1999-11-24T22:32:00Z"/>
        </w:numP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Documento de Alteração de Projeto</w:t>
      </w:r>
    </w:p>
    <w:p w:rsidR="008A4C32" w:rsidRPr="005A7F7E" w:rsidRDefault="008A4C32" w:rsidP="008A4C32">
      <w:pPr>
        <w:jc w:val="center"/>
      </w:pPr>
    </w:p>
    <w:p w:rsidR="007D1D2C" w:rsidRDefault="008A4C32"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r>
        <w:rPr>
          <w:b w:val="0"/>
          <w:sz w:val="96"/>
          <w:szCs w:val="96"/>
        </w:rPr>
        <w:t xml:space="preserve">Sistema </w:t>
      </w:r>
    </w:p>
    <w:p w:rsidR="008A4C32" w:rsidRDefault="007D1D2C" w:rsidP="008A4C32">
      <w:pPr>
        <w:pStyle w:val="TitleCover"/>
        <w:pBdr>
          <w:top w:val="single" w:sz="18" w:space="10" w:color="auto"/>
          <w:bottom w:val="single" w:sz="18" w:space="4" w:color="auto"/>
        </w:pBdr>
        <w:spacing w:before="360" w:beforeAutospacing="0" w:after="240" w:line="240" w:lineRule="atLeast"/>
        <w:ind w:left="0" w:right="-540"/>
        <w:jc w:val="center"/>
        <w:rPr>
          <w:b w:val="0"/>
          <w:sz w:val="96"/>
          <w:szCs w:val="96"/>
        </w:rPr>
      </w:pPr>
      <w:proofErr w:type="spellStart"/>
      <w:r>
        <w:rPr>
          <w:b w:val="0"/>
          <w:sz w:val="96"/>
          <w:szCs w:val="96"/>
        </w:rPr>
        <w:t>Modro</w:t>
      </w:r>
      <w:proofErr w:type="spellEnd"/>
      <w:r>
        <w:rPr>
          <w:b w:val="0"/>
          <w:sz w:val="96"/>
          <w:szCs w:val="96"/>
        </w:rPr>
        <w:t xml:space="preserve"> Seguros</w:t>
      </w:r>
    </w:p>
    <w:p w:rsidR="0061492F" w:rsidRDefault="0061492F"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8A4C32" w:rsidRDefault="008A4C32" w:rsidP="008A4C32"/>
    <w:p w:rsidR="005B33D8" w:rsidRPr="000C6091" w:rsidRDefault="005B33D8" w:rsidP="005B33D8">
      <w:pPr>
        <w:jc w:val="center"/>
        <w:rPr>
          <w:b/>
          <w:sz w:val="36"/>
        </w:rPr>
      </w:pPr>
      <w:r>
        <w:rPr>
          <w:b/>
          <w:sz w:val="36"/>
        </w:rPr>
        <w:lastRenderedPageBreak/>
        <w:t>Histórico de Alterações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1587"/>
        <w:gridCol w:w="1479"/>
        <w:gridCol w:w="2392"/>
        <w:gridCol w:w="3262"/>
      </w:tblGrid>
      <w:tr w:rsidR="005B33D8" w:rsidTr="005B33D8">
        <w:tc>
          <w:tcPr>
            <w:tcW w:w="1587"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Data</w:t>
            </w:r>
          </w:p>
        </w:tc>
        <w:tc>
          <w:tcPr>
            <w:tcW w:w="1479"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Versão</w:t>
            </w:r>
          </w:p>
        </w:tc>
        <w:tc>
          <w:tcPr>
            <w:tcW w:w="239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Autor</w:t>
            </w:r>
          </w:p>
        </w:tc>
        <w:tc>
          <w:tcPr>
            <w:tcW w:w="3262" w:type="dxa"/>
            <w:shd w:val="clear" w:color="auto" w:fill="C0C0C0"/>
            <w:tcMar>
              <w:top w:w="0" w:type="dxa"/>
              <w:left w:w="108" w:type="dxa"/>
              <w:bottom w:w="0" w:type="dxa"/>
              <w:right w:w="108" w:type="dxa"/>
            </w:tcMar>
            <w:vAlign w:val="center"/>
          </w:tcPr>
          <w:p w:rsidR="005B33D8" w:rsidRDefault="005B33D8" w:rsidP="000F3713">
            <w:pPr>
              <w:spacing w:after="240"/>
              <w:jc w:val="both"/>
              <w:rPr>
                <w:rFonts w:cs="Arial"/>
                <w:b/>
              </w:rPr>
            </w:pPr>
            <w:r>
              <w:rPr>
                <w:rFonts w:cs="Arial"/>
                <w:b/>
              </w:rPr>
              <w:t>Descrição</w:t>
            </w:r>
          </w:p>
        </w:tc>
      </w:tr>
      <w:tr w:rsidR="005B33D8" w:rsidTr="005B33D8">
        <w:tc>
          <w:tcPr>
            <w:tcW w:w="1587" w:type="dxa"/>
            <w:tcMar>
              <w:top w:w="0" w:type="dxa"/>
              <w:left w:w="108" w:type="dxa"/>
              <w:bottom w:w="0" w:type="dxa"/>
              <w:right w:w="108" w:type="dxa"/>
            </w:tcMar>
            <w:vAlign w:val="center"/>
          </w:tcPr>
          <w:p w:rsidR="005B33D8" w:rsidRDefault="00FF4003" w:rsidP="00FF4003">
            <w:pPr>
              <w:spacing w:after="240"/>
              <w:jc w:val="both"/>
              <w:rPr>
                <w:rFonts w:cs="Arial"/>
              </w:rPr>
            </w:pPr>
            <w:r>
              <w:rPr>
                <w:rFonts w:cs="Arial"/>
              </w:rPr>
              <w:t>01</w:t>
            </w:r>
            <w:r w:rsidR="005B33D8">
              <w:rPr>
                <w:rFonts w:cs="Arial"/>
              </w:rPr>
              <w:t>/1</w:t>
            </w:r>
            <w:r>
              <w:rPr>
                <w:rFonts w:cs="Arial"/>
              </w:rPr>
              <w:t>2</w:t>
            </w:r>
            <w:r w:rsidR="005B33D8">
              <w:rPr>
                <w:rFonts w:cs="Arial"/>
              </w:rPr>
              <w:t>/2015</w:t>
            </w:r>
          </w:p>
        </w:tc>
        <w:tc>
          <w:tcPr>
            <w:tcW w:w="1479"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1.0</w:t>
            </w:r>
          </w:p>
        </w:tc>
        <w:tc>
          <w:tcPr>
            <w:tcW w:w="239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Alex Michelon</w:t>
            </w:r>
          </w:p>
        </w:tc>
        <w:tc>
          <w:tcPr>
            <w:tcW w:w="3262" w:type="dxa"/>
            <w:tcMar>
              <w:top w:w="0" w:type="dxa"/>
              <w:left w:w="108" w:type="dxa"/>
              <w:bottom w:w="0" w:type="dxa"/>
              <w:right w:w="108" w:type="dxa"/>
            </w:tcMar>
            <w:vAlign w:val="center"/>
          </w:tcPr>
          <w:p w:rsidR="005B33D8" w:rsidRDefault="005B33D8" w:rsidP="000F3713">
            <w:pPr>
              <w:spacing w:after="240"/>
              <w:jc w:val="both"/>
              <w:rPr>
                <w:rFonts w:cs="Arial"/>
              </w:rPr>
            </w:pPr>
            <w:r>
              <w:rPr>
                <w:rFonts w:cs="Arial"/>
              </w:rPr>
              <w:t>Criação do documento</w:t>
            </w:r>
          </w:p>
        </w:tc>
      </w:tr>
    </w:tbl>
    <w:p w:rsidR="008A4C32" w:rsidRDefault="008A4C32"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DC132E" w:rsidRDefault="00DC132E" w:rsidP="008A4C32"/>
    <w:p w:rsidR="00DC132E" w:rsidRDefault="00DC132E" w:rsidP="008A4C32"/>
    <w:p w:rsidR="00DC132E" w:rsidRDefault="00DC132E" w:rsidP="008A4C32"/>
    <w:p w:rsidR="00DC132E" w:rsidRDefault="00DC132E" w:rsidP="008A4C32"/>
    <w:p w:rsidR="00DC132E" w:rsidRDefault="00DC132E" w:rsidP="008A4C32"/>
    <w:sdt>
      <w:sdtPr>
        <w:rPr>
          <w:rFonts w:asciiTheme="minorHAnsi" w:eastAsiaTheme="minorHAnsi" w:hAnsiTheme="minorHAnsi" w:cstheme="minorBidi"/>
          <w:b w:val="0"/>
          <w:bCs w:val="0"/>
          <w:color w:val="auto"/>
          <w:sz w:val="22"/>
          <w:szCs w:val="22"/>
        </w:rPr>
        <w:id w:val="687740513"/>
        <w:docPartObj>
          <w:docPartGallery w:val="Table of Contents"/>
          <w:docPartUnique/>
        </w:docPartObj>
      </w:sdtPr>
      <w:sdtContent>
        <w:p w:rsidR="00761B14" w:rsidRPr="00761B14" w:rsidRDefault="00761B14">
          <w:pPr>
            <w:pStyle w:val="CabealhodoSumrio"/>
            <w:rPr>
              <w:sz w:val="24"/>
              <w:szCs w:val="24"/>
            </w:rPr>
          </w:pPr>
          <w:r w:rsidRPr="00761B14">
            <w:rPr>
              <w:rFonts w:asciiTheme="minorHAnsi" w:hAnsiTheme="minorHAnsi"/>
              <w:color w:val="auto"/>
              <w:sz w:val="24"/>
              <w:szCs w:val="24"/>
            </w:rPr>
            <w:t>Conteúdo</w:t>
          </w:r>
        </w:p>
        <w:p w:rsidR="007117B3" w:rsidRDefault="007A5F14">
          <w:pPr>
            <w:pStyle w:val="Sumrio2"/>
            <w:tabs>
              <w:tab w:val="left" w:pos="660"/>
              <w:tab w:val="right" w:leader="dot" w:pos="8494"/>
            </w:tabs>
            <w:rPr>
              <w:rFonts w:eastAsiaTheme="minorEastAsia"/>
              <w:noProof/>
              <w:lang w:eastAsia="pt-BR"/>
            </w:rPr>
          </w:pPr>
          <w:r w:rsidRPr="00761B14">
            <w:rPr>
              <w:b/>
              <w:sz w:val="24"/>
              <w:szCs w:val="24"/>
            </w:rPr>
            <w:fldChar w:fldCharType="begin"/>
          </w:r>
          <w:r w:rsidR="00761B14" w:rsidRPr="00761B14">
            <w:rPr>
              <w:b/>
              <w:sz w:val="24"/>
              <w:szCs w:val="24"/>
            </w:rPr>
            <w:instrText xml:space="preserve"> TOC \o "1-3" \h \z \u </w:instrText>
          </w:r>
          <w:r w:rsidRPr="00761B14">
            <w:rPr>
              <w:b/>
              <w:sz w:val="24"/>
              <w:szCs w:val="24"/>
            </w:rPr>
            <w:fldChar w:fldCharType="separate"/>
          </w:r>
          <w:hyperlink w:anchor="_Toc436771643" w:history="1">
            <w:r w:rsidR="007117B3" w:rsidRPr="00A96644">
              <w:rPr>
                <w:rStyle w:val="Hyperlink"/>
                <w:noProof/>
              </w:rPr>
              <w:t>1.</w:t>
            </w:r>
            <w:r w:rsidR="007117B3">
              <w:rPr>
                <w:rFonts w:eastAsiaTheme="minorEastAsia"/>
                <w:noProof/>
                <w:lang w:eastAsia="pt-BR"/>
              </w:rPr>
              <w:tab/>
            </w:r>
            <w:r w:rsidR="007117B3" w:rsidRPr="00A96644">
              <w:rPr>
                <w:rStyle w:val="Hyperlink"/>
                <w:noProof/>
              </w:rPr>
              <w:t>Introdução</w:t>
            </w:r>
            <w:r w:rsidR="007117B3">
              <w:rPr>
                <w:noProof/>
                <w:webHidden/>
              </w:rPr>
              <w:tab/>
            </w:r>
            <w:r w:rsidR="007117B3">
              <w:rPr>
                <w:noProof/>
                <w:webHidden/>
              </w:rPr>
              <w:fldChar w:fldCharType="begin"/>
            </w:r>
            <w:r w:rsidR="007117B3">
              <w:rPr>
                <w:noProof/>
                <w:webHidden/>
              </w:rPr>
              <w:instrText xml:space="preserve"> PAGEREF _Toc436771643 \h </w:instrText>
            </w:r>
            <w:r w:rsidR="007117B3">
              <w:rPr>
                <w:noProof/>
                <w:webHidden/>
              </w:rPr>
            </w:r>
            <w:r w:rsidR="007117B3">
              <w:rPr>
                <w:noProof/>
                <w:webHidden/>
              </w:rPr>
              <w:fldChar w:fldCharType="separate"/>
            </w:r>
            <w:r w:rsidR="007117B3">
              <w:rPr>
                <w:noProof/>
                <w:webHidden/>
              </w:rPr>
              <w:t>4</w:t>
            </w:r>
            <w:r w:rsidR="007117B3">
              <w:rPr>
                <w:noProof/>
                <w:webHidden/>
              </w:rPr>
              <w:fldChar w:fldCharType="end"/>
            </w:r>
          </w:hyperlink>
        </w:p>
        <w:p w:rsidR="007117B3" w:rsidRDefault="007117B3">
          <w:pPr>
            <w:pStyle w:val="Sumrio2"/>
            <w:tabs>
              <w:tab w:val="left" w:pos="660"/>
              <w:tab w:val="right" w:leader="dot" w:pos="8494"/>
            </w:tabs>
            <w:rPr>
              <w:rFonts w:eastAsiaTheme="minorEastAsia"/>
              <w:noProof/>
              <w:lang w:eastAsia="pt-BR"/>
            </w:rPr>
          </w:pPr>
          <w:hyperlink w:anchor="_Toc436771644" w:history="1">
            <w:r w:rsidRPr="00A96644">
              <w:rPr>
                <w:rStyle w:val="Hyperlink"/>
                <w:noProof/>
              </w:rPr>
              <w:t>2.</w:t>
            </w:r>
            <w:r>
              <w:rPr>
                <w:rFonts w:eastAsiaTheme="minorEastAsia"/>
                <w:noProof/>
                <w:lang w:eastAsia="pt-BR"/>
              </w:rPr>
              <w:tab/>
            </w:r>
            <w:r w:rsidRPr="00A96644">
              <w:rPr>
                <w:rStyle w:val="Hyperlink"/>
                <w:noProof/>
              </w:rPr>
              <w:t>Protótipos</w:t>
            </w:r>
            <w:r>
              <w:rPr>
                <w:noProof/>
                <w:webHidden/>
              </w:rPr>
              <w:tab/>
            </w:r>
            <w:r>
              <w:rPr>
                <w:noProof/>
                <w:webHidden/>
              </w:rPr>
              <w:fldChar w:fldCharType="begin"/>
            </w:r>
            <w:r>
              <w:rPr>
                <w:noProof/>
                <w:webHidden/>
              </w:rPr>
              <w:instrText xml:space="preserve"> PAGEREF _Toc436771644 \h </w:instrText>
            </w:r>
            <w:r>
              <w:rPr>
                <w:noProof/>
                <w:webHidden/>
              </w:rPr>
            </w:r>
            <w:r>
              <w:rPr>
                <w:noProof/>
                <w:webHidden/>
              </w:rPr>
              <w:fldChar w:fldCharType="separate"/>
            </w:r>
            <w:r>
              <w:rPr>
                <w:noProof/>
                <w:webHidden/>
              </w:rPr>
              <w:t>4</w:t>
            </w:r>
            <w:r>
              <w:rPr>
                <w:noProof/>
                <w:webHidden/>
              </w:rPr>
              <w:fldChar w:fldCharType="end"/>
            </w:r>
          </w:hyperlink>
        </w:p>
        <w:p w:rsidR="007117B3" w:rsidRDefault="007117B3">
          <w:pPr>
            <w:pStyle w:val="Sumrio2"/>
            <w:tabs>
              <w:tab w:val="left" w:pos="660"/>
              <w:tab w:val="right" w:leader="dot" w:pos="8494"/>
            </w:tabs>
            <w:rPr>
              <w:rFonts w:eastAsiaTheme="minorEastAsia"/>
              <w:noProof/>
              <w:lang w:eastAsia="pt-BR"/>
            </w:rPr>
          </w:pPr>
          <w:hyperlink w:anchor="_Toc436771645" w:history="1">
            <w:r w:rsidRPr="00A96644">
              <w:rPr>
                <w:rStyle w:val="Hyperlink"/>
                <w:noProof/>
              </w:rPr>
              <w:t>3.</w:t>
            </w:r>
            <w:r>
              <w:rPr>
                <w:rFonts w:eastAsiaTheme="minorEastAsia"/>
                <w:noProof/>
                <w:lang w:eastAsia="pt-BR"/>
              </w:rPr>
              <w:tab/>
            </w:r>
            <w:r w:rsidRPr="00A96644">
              <w:rPr>
                <w:rStyle w:val="Hyperlink"/>
                <w:noProof/>
              </w:rPr>
              <w:t>Sprint Backlog 1</w:t>
            </w:r>
            <w:r>
              <w:rPr>
                <w:noProof/>
                <w:webHidden/>
              </w:rPr>
              <w:tab/>
            </w:r>
            <w:r>
              <w:rPr>
                <w:noProof/>
                <w:webHidden/>
              </w:rPr>
              <w:fldChar w:fldCharType="begin"/>
            </w:r>
            <w:r>
              <w:rPr>
                <w:noProof/>
                <w:webHidden/>
              </w:rPr>
              <w:instrText xml:space="preserve"> PAGEREF _Toc436771645 \h </w:instrText>
            </w:r>
            <w:r>
              <w:rPr>
                <w:noProof/>
                <w:webHidden/>
              </w:rPr>
            </w:r>
            <w:r>
              <w:rPr>
                <w:noProof/>
                <w:webHidden/>
              </w:rPr>
              <w:fldChar w:fldCharType="separate"/>
            </w:r>
            <w:r>
              <w:rPr>
                <w:noProof/>
                <w:webHidden/>
              </w:rPr>
              <w:t>4</w:t>
            </w:r>
            <w:r>
              <w:rPr>
                <w:noProof/>
                <w:webHidden/>
              </w:rPr>
              <w:fldChar w:fldCharType="end"/>
            </w:r>
          </w:hyperlink>
        </w:p>
        <w:p w:rsidR="007117B3" w:rsidRDefault="007117B3">
          <w:pPr>
            <w:pStyle w:val="Sumrio2"/>
            <w:tabs>
              <w:tab w:val="left" w:pos="660"/>
              <w:tab w:val="right" w:leader="dot" w:pos="8494"/>
            </w:tabs>
            <w:rPr>
              <w:rFonts w:eastAsiaTheme="minorEastAsia"/>
              <w:noProof/>
              <w:lang w:eastAsia="pt-BR"/>
            </w:rPr>
          </w:pPr>
          <w:hyperlink w:anchor="_Toc436771646" w:history="1">
            <w:r w:rsidRPr="00A96644">
              <w:rPr>
                <w:rStyle w:val="Hyperlink"/>
                <w:noProof/>
              </w:rPr>
              <w:t>4.</w:t>
            </w:r>
            <w:r>
              <w:rPr>
                <w:rFonts w:eastAsiaTheme="minorEastAsia"/>
                <w:noProof/>
                <w:lang w:eastAsia="pt-BR"/>
              </w:rPr>
              <w:tab/>
            </w:r>
            <w:r w:rsidRPr="00A96644">
              <w:rPr>
                <w:rStyle w:val="Hyperlink"/>
                <w:noProof/>
              </w:rPr>
              <w:t>Layout de telas</w:t>
            </w:r>
            <w:r>
              <w:rPr>
                <w:noProof/>
                <w:webHidden/>
              </w:rPr>
              <w:tab/>
            </w:r>
            <w:r>
              <w:rPr>
                <w:noProof/>
                <w:webHidden/>
              </w:rPr>
              <w:fldChar w:fldCharType="begin"/>
            </w:r>
            <w:r>
              <w:rPr>
                <w:noProof/>
                <w:webHidden/>
              </w:rPr>
              <w:instrText xml:space="preserve"> PAGEREF _Toc436771646 \h </w:instrText>
            </w:r>
            <w:r>
              <w:rPr>
                <w:noProof/>
                <w:webHidden/>
              </w:rPr>
            </w:r>
            <w:r>
              <w:rPr>
                <w:noProof/>
                <w:webHidden/>
              </w:rPr>
              <w:fldChar w:fldCharType="separate"/>
            </w:r>
            <w:r>
              <w:rPr>
                <w:noProof/>
                <w:webHidden/>
              </w:rPr>
              <w:t>5</w:t>
            </w:r>
            <w:r>
              <w:rPr>
                <w:noProof/>
                <w:webHidden/>
              </w:rPr>
              <w:fldChar w:fldCharType="end"/>
            </w:r>
          </w:hyperlink>
        </w:p>
        <w:p w:rsidR="00761B14" w:rsidRDefault="007A5F14">
          <w:r w:rsidRPr="00761B14">
            <w:rPr>
              <w:b/>
              <w:sz w:val="24"/>
              <w:szCs w:val="24"/>
            </w:rPr>
            <w:fldChar w:fldCharType="end"/>
          </w:r>
        </w:p>
      </w:sdtContent>
    </w:sdt>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5B33D8" w:rsidRDefault="005B33D8"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7117B3" w:rsidRDefault="007117B3" w:rsidP="008A4C32"/>
    <w:p w:rsidR="005B33D8" w:rsidRPr="00054AFE" w:rsidRDefault="005B33D8" w:rsidP="00054AFE">
      <w:pPr>
        <w:pStyle w:val="Ttulo2"/>
        <w:numPr>
          <w:ilvl w:val="0"/>
          <w:numId w:val="6"/>
        </w:numPr>
        <w:rPr>
          <w:rFonts w:asciiTheme="minorHAnsi" w:hAnsiTheme="minorHAnsi"/>
          <w:color w:val="auto"/>
          <w:sz w:val="24"/>
          <w:szCs w:val="24"/>
        </w:rPr>
      </w:pPr>
      <w:bookmarkStart w:id="1" w:name="_Toc436771643"/>
      <w:r w:rsidRPr="00054AFE">
        <w:rPr>
          <w:rFonts w:asciiTheme="minorHAnsi" w:hAnsiTheme="minorHAnsi"/>
          <w:color w:val="auto"/>
          <w:sz w:val="24"/>
          <w:szCs w:val="24"/>
        </w:rPr>
        <w:lastRenderedPageBreak/>
        <w:t>Introdução</w:t>
      </w:r>
      <w:bookmarkEnd w:id="1"/>
    </w:p>
    <w:p w:rsidR="005B33D8" w:rsidRDefault="005B33D8" w:rsidP="005B33D8">
      <w:pPr>
        <w:spacing w:after="120"/>
        <w:ind w:firstLine="284"/>
        <w:jc w:val="both"/>
      </w:pPr>
      <w:r>
        <w:t xml:space="preserve">Neste documento serão listadas as </w:t>
      </w:r>
      <w:r w:rsidR="000C5B64">
        <w:t>alterações do projeto, quanto a sua forma inicialmente projetada</w:t>
      </w:r>
      <w:r>
        <w:t>.</w:t>
      </w:r>
      <w:r w:rsidR="000C5B64">
        <w:t xml:space="preserve"> Tais mudanças podem ocorrer devido à existência de novas necessidades do cliente, restrições de tecnologia, de usabilidade, prazo de entrega do sistema ou mesmo pela regra de negócio envolvida ou maior conhecimento por parte da equipe conforme o avanço da execução do projeto.</w:t>
      </w:r>
    </w:p>
    <w:p w:rsidR="005B33D8" w:rsidRDefault="005B33D8" w:rsidP="006E595C">
      <w:pPr>
        <w:spacing w:after="120"/>
        <w:ind w:firstLine="284"/>
        <w:jc w:val="both"/>
      </w:pPr>
      <w:r>
        <w:t>Para as demais entregas, serão geradas atualizações deste documento.</w:t>
      </w:r>
      <w:r w:rsidR="006E595C">
        <w:t xml:space="preserve"> </w:t>
      </w:r>
    </w:p>
    <w:p w:rsidR="005B33D8" w:rsidRDefault="005B33D8" w:rsidP="005B33D8">
      <w:pPr>
        <w:spacing w:after="120"/>
        <w:jc w:val="both"/>
      </w:pPr>
    </w:p>
    <w:p w:rsidR="005B33D8" w:rsidRPr="00054AFE" w:rsidRDefault="005B33D8" w:rsidP="00054AFE">
      <w:pPr>
        <w:pStyle w:val="Ttulo2"/>
        <w:numPr>
          <w:ilvl w:val="0"/>
          <w:numId w:val="6"/>
        </w:numPr>
        <w:rPr>
          <w:rFonts w:asciiTheme="minorHAnsi" w:hAnsiTheme="minorHAnsi"/>
          <w:color w:val="auto"/>
          <w:sz w:val="24"/>
          <w:szCs w:val="24"/>
        </w:rPr>
      </w:pPr>
      <w:bookmarkStart w:id="2" w:name="_Toc436771644"/>
      <w:r w:rsidRPr="00054AFE">
        <w:rPr>
          <w:rFonts w:asciiTheme="minorHAnsi" w:hAnsiTheme="minorHAnsi"/>
          <w:color w:val="auto"/>
          <w:sz w:val="24"/>
          <w:szCs w:val="24"/>
        </w:rPr>
        <w:t>Protótipos</w:t>
      </w:r>
      <w:bookmarkEnd w:id="2"/>
      <w:r w:rsidR="006E595C" w:rsidRPr="00054AFE">
        <w:rPr>
          <w:rFonts w:asciiTheme="minorHAnsi" w:hAnsiTheme="minorHAnsi"/>
          <w:color w:val="auto"/>
          <w:sz w:val="24"/>
          <w:szCs w:val="24"/>
        </w:rPr>
        <w:t xml:space="preserve"> </w:t>
      </w:r>
    </w:p>
    <w:p w:rsidR="000C5B64" w:rsidRDefault="000C5B64" w:rsidP="000C5B64">
      <w:pPr>
        <w:ind w:firstLine="360"/>
        <w:jc w:val="both"/>
      </w:pPr>
      <w:r>
        <w:t xml:space="preserve">Inicialmente, as telas de protótipos foram idealizadas de forma a clarear o entendimento da equipe quanto </w:t>
      </w:r>
      <w:r w:rsidR="007117B3">
        <w:t>à</w:t>
      </w:r>
      <w:r>
        <w:t xml:space="preserve"> concepção da regra de negócio e os passos básicos que o sistema deve possuir. Desta forma, foi imaginado um </w:t>
      </w:r>
      <w:proofErr w:type="gramStart"/>
      <w:r>
        <w:t>menu</w:t>
      </w:r>
      <w:proofErr w:type="gramEnd"/>
      <w:r>
        <w:t xml:space="preserve"> de abas para as telas cadastrais, onde pudesse se navegar de forma rápida dentre as opções de inserção de dados de sistema. </w:t>
      </w:r>
    </w:p>
    <w:p w:rsidR="005B33D8" w:rsidRDefault="000C5B64" w:rsidP="000C5B64">
      <w:pPr>
        <w:ind w:firstLine="360"/>
        <w:jc w:val="both"/>
      </w:pPr>
      <w:r>
        <w:t xml:space="preserve">Entretanto, algumas situações posteriores fizeram com que </w:t>
      </w:r>
      <w:proofErr w:type="gramStart"/>
      <w:r>
        <w:t>houvessem</w:t>
      </w:r>
      <w:proofErr w:type="gramEnd"/>
      <w:r>
        <w:t xml:space="preserve"> alterações em sua implementação:</w:t>
      </w:r>
    </w:p>
    <w:p w:rsidR="00AD1751" w:rsidRDefault="00AD1751" w:rsidP="000C5B64">
      <w:pPr>
        <w:pStyle w:val="PargrafodaLista"/>
        <w:numPr>
          <w:ilvl w:val="0"/>
          <w:numId w:val="15"/>
        </w:numPr>
        <w:jc w:val="both"/>
      </w:pPr>
      <w:r>
        <w:t xml:space="preserve">O protótipo possui demasiados detalhes como campos, </w:t>
      </w:r>
      <w:proofErr w:type="spellStart"/>
      <w:r w:rsidRPr="00AD1751">
        <w:rPr>
          <w:i/>
        </w:rPr>
        <w:t>labels</w:t>
      </w:r>
      <w:proofErr w:type="spellEnd"/>
      <w:r>
        <w:rPr>
          <w:i/>
        </w:rPr>
        <w:t xml:space="preserve">, </w:t>
      </w:r>
      <w:r>
        <w:t xml:space="preserve">que, para um usuário com alguma deficiência (visual) podem parecer barreiras </w:t>
      </w:r>
      <w:r w:rsidR="00135CED">
        <w:t>à</w:t>
      </w:r>
      <w:r>
        <w:t xml:space="preserve"> </w:t>
      </w:r>
      <w:r w:rsidR="00135CED">
        <w:t xml:space="preserve">sua </w:t>
      </w:r>
      <w:r>
        <w:t>norma</w:t>
      </w:r>
      <w:r w:rsidR="00135CED">
        <w:t>l</w:t>
      </w:r>
      <w:r>
        <w:t xml:space="preserve"> utilização. </w:t>
      </w:r>
    </w:p>
    <w:p w:rsidR="000C5B64" w:rsidRPr="00AD1751" w:rsidRDefault="00AD1751" w:rsidP="000C5B64">
      <w:pPr>
        <w:pStyle w:val="PargrafodaLista"/>
        <w:numPr>
          <w:ilvl w:val="0"/>
          <w:numId w:val="15"/>
        </w:numPr>
        <w:jc w:val="both"/>
      </w:pPr>
      <w:r>
        <w:t xml:space="preserve">Tal protótipo não foi concebido na ótica de um sistema para dispositivos móveis, em especial celulares e </w:t>
      </w:r>
      <w:proofErr w:type="spellStart"/>
      <w:r w:rsidRPr="00AD1751">
        <w:rPr>
          <w:i/>
        </w:rPr>
        <w:t>smartfones</w:t>
      </w:r>
      <w:proofErr w:type="spellEnd"/>
      <w:r>
        <w:rPr>
          <w:i/>
        </w:rPr>
        <w:t>.</w:t>
      </w:r>
    </w:p>
    <w:p w:rsidR="00AD1751" w:rsidRDefault="00AD1751" w:rsidP="000C5B64">
      <w:pPr>
        <w:pStyle w:val="PargrafodaLista"/>
        <w:numPr>
          <w:ilvl w:val="0"/>
          <w:numId w:val="15"/>
        </w:numPr>
        <w:jc w:val="both"/>
      </w:pPr>
      <w:r>
        <w:t>A ferramenta utilizada para pro</w:t>
      </w:r>
      <w:r w:rsidR="00135CED">
        <w:t>to</w:t>
      </w:r>
      <w:r>
        <w:t xml:space="preserve">tipação, </w:t>
      </w:r>
      <w:proofErr w:type="spellStart"/>
      <w:r w:rsidRPr="00AD1751">
        <w:rPr>
          <w:i/>
        </w:rPr>
        <w:t>balsamiq</w:t>
      </w:r>
      <w:proofErr w:type="spellEnd"/>
      <w:r w:rsidRPr="00AD1751">
        <w:rPr>
          <w:i/>
        </w:rPr>
        <w:t xml:space="preserve"> </w:t>
      </w:r>
      <w:proofErr w:type="spellStart"/>
      <w:r w:rsidRPr="00AD1751">
        <w:rPr>
          <w:i/>
        </w:rPr>
        <w:t>mockups</w:t>
      </w:r>
      <w:proofErr w:type="spellEnd"/>
      <w:r>
        <w:rPr>
          <w:i/>
        </w:rPr>
        <w:t xml:space="preserve">, </w:t>
      </w:r>
      <w:r>
        <w:t xml:space="preserve">em sua versão </w:t>
      </w:r>
      <w:proofErr w:type="spellStart"/>
      <w:r w:rsidRPr="00AD1751">
        <w:rPr>
          <w:i/>
        </w:rPr>
        <w:t>free</w:t>
      </w:r>
      <w:proofErr w:type="spellEnd"/>
      <w:r>
        <w:t>, não possui demasiados detalhes para protótipos de sistemas de dispositivos móveis;</w:t>
      </w:r>
    </w:p>
    <w:p w:rsidR="00AD1751" w:rsidRDefault="00AD1751" w:rsidP="00AD1751">
      <w:pPr>
        <w:pStyle w:val="PargrafodaLista"/>
        <w:numPr>
          <w:ilvl w:val="0"/>
          <w:numId w:val="15"/>
        </w:numPr>
        <w:jc w:val="both"/>
      </w:pPr>
      <w:r>
        <w:t xml:space="preserve">O protótipo também possui </w:t>
      </w:r>
      <w:proofErr w:type="gramStart"/>
      <w:r>
        <w:t>componentes os quais possuem complexo desenvolvimento</w:t>
      </w:r>
      <w:proofErr w:type="gramEnd"/>
      <w:r>
        <w:t>, o qual não poderá ser feito dentro do prazo estipulado pelo cliente, forçando a ser feito</w:t>
      </w:r>
      <w:r w:rsidR="00135CED">
        <w:t xml:space="preserve"> </w:t>
      </w:r>
      <w:r>
        <w:t>de forma mais simples do que foi projetado.</w:t>
      </w:r>
    </w:p>
    <w:p w:rsidR="00135CED" w:rsidRDefault="00135CED" w:rsidP="007B3D41">
      <w:pPr>
        <w:ind w:left="142" w:firstLine="218"/>
        <w:jc w:val="both"/>
      </w:pPr>
      <w:r>
        <w:t xml:space="preserve">Diante disso, foram providenciadas alterações pelo setor de desenvolvimento de forma a possibilitar a utilização do sistema em dispositivos móveis, aliado a maior simplicidade de utilização e </w:t>
      </w:r>
      <w:proofErr w:type="gramStart"/>
      <w:r>
        <w:t>implementação</w:t>
      </w:r>
      <w:proofErr w:type="gramEnd"/>
      <w:r>
        <w:t xml:space="preserve"> de sistema considerando o curto prazo para entrega do projeto.</w:t>
      </w:r>
    </w:p>
    <w:p w:rsidR="007B3D41" w:rsidRDefault="007B3D41" w:rsidP="007B3D41">
      <w:pPr>
        <w:ind w:left="142" w:firstLine="218"/>
        <w:jc w:val="both"/>
      </w:pPr>
    </w:p>
    <w:p w:rsidR="00AD1751" w:rsidRDefault="007B3D41" w:rsidP="00AD1751">
      <w:pPr>
        <w:pStyle w:val="Ttulo2"/>
        <w:numPr>
          <w:ilvl w:val="0"/>
          <w:numId w:val="6"/>
        </w:numPr>
        <w:rPr>
          <w:rFonts w:asciiTheme="minorHAnsi" w:hAnsiTheme="minorHAnsi"/>
          <w:color w:val="auto"/>
          <w:sz w:val="24"/>
          <w:szCs w:val="24"/>
        </w:rPr>
      </w:pPr>
      <w:bookmarkStart w:id="3" w:name="_Toc436771645"/>
      <w:proofErr w:type="spellStart"/>
      <w:r>
        <w:rPr>
          <w:rFonts w:asciiTheme="minorHAnsi" w:hAnsiTheme="minorHAnsi"/>
          <w:color w:val="auto"/>
          <w:sz w:val="24"/>
          <w:szCs w:val="24"/>
        </w:rPr>
        <w:t>Sprint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Backlog</w:t>
      </w:r>
      <w:proofErr w:type="spellEnd"/>
      <w:r>
        <w:rPr>
          <w:rFonts w:asciiTheme="minorHAnsi" w:hAnsiTheme="minorHAnsi"/>
          <w:color w:val="auto"/>
          <w:sz w:val="24"/>
          <w:szCs w:val="24"/>
        </w:rPr>
        <w:t xml:space="preserve"> </w:t>
      </w:r>
      <w:proofErr w:type="gramStart"/>
      <w:r>
        <w:rPr>
          <w:rFonts w:asciiTheme="minorHAnsi" w:hAnsiTheme="minorHAnsi"/>
          <w:color w:val="auto"/>
          <w:sz w:val="24"/>
          <w:szCs w:val="24"/>
        </w:rPr>
        <w:t>1</w:t>
      </w:r>
      <w:bookmarkEnd w:id="3"/>
      <w:proofErr w:type="gramEnd"/>
    </w:p>
    <w:p w:rsidR="007B3D41" w:rsidRDefault="007B3D41" w:rsidP="007117B3">
      <w:pPr>
        <w:ind w:left="142" w:firstLine="218"/>
        <w:jc w:val="both"/>
      </w:pPr>
      <w:r>
        <w:t xml:space="preserve">Diferentemente do que foi projetado no </w:t>
      </w:r>
      <w:proofErr w:type="spellStart"/>
      <w:r w:rsidRPr="007B3D41">
        <w:rPr>
          <w:i/>
        </w:rPr>
        <w:t>sprint</w:t>
      </w:r>
      <w:proofErr w:type="spellEnd"/>
      <w:r w:rsidRPr="007B3D41">
        <w:rPr>
          <w:i/>
        </w:rPr>
        <w:t xml:space="preserve"> </w:t>
      </w:r>
      <w:proofErr w:type="gramStart"/>
      <w:r w:rsidRPr="007B3D41">
        <w:rPr>
          <w:i/>
        </w:rPr>
        <w:t>1</w:t>
      </w:r>
      <w:proofErr w:type="gramEnd"/>
      <w:r>
        <w:rPr>
          <w:i/>
        </w:rPr>
        <w:t xml:space="preserve">, </w:t>
      </w:r>
      <w:r>
        <w:t xml:space="preserve">através do documento </w:t>
      </w:r>
      <w:proofErr w:type="spellStart"/>
      <w:r w:rsidRPr="007B3D41">
        <w:rPr>
          <w:i/>
        </w:rPr>
        <w:t>sprint</w:t>
      </w:r>
      <w:proofErr w:type="spellEnd"/>
      <w:r w:rsidRPr="007B3D41">
        <w:rPr>
          <w:i/>
        </w:rPr>
        <w:t xml:space="preserve"> </w:t>
      </w:r>
      <w:proofErr w:type="spellStart"/>
      <w:r w:rsidRPr="007B3D41">
        <w:rPr>
          <w:i/>
        </w:rPr>
        <w:t>backlog</w:t>
      </w:r>
      <w:proofErr w:type="spellEnd"/>
      <w:r w:rsidRPr="007B3D41">
        <w:rPr>
          <w:i/>
        </w:rPr>
        <w:t xml:space="preserve"> 1</w:t>
      </w:r>
      <w:r>
        <w:t xml:space="preserve">, </w:t>
      </w:r>
      <w:r w:rsidR="007117B3">
        <w:t xml:space="preserve">algumas funcionalidades foram listadas para execução na primeira entrega. Entretanto, devido a entraves ocorridos na execução do projeto, foram postergados para a próxima entrega, no </w:t>
      </w:r>
      <w:proofErr w:type="spellStart"/>
      <w:r w:rsidR="007117B3" w:rsidRPr="007117B3">
        <w:rPr>
          <w:i/>
        </w:rPr>
        <w:t>sprint</w:t>
      </w:r>
      <w:proofErr w:type="spellEnd"/>
      <w:r w:rsidR="007117B3" w:rsidRPr="007117B3">
        <w:rPr>
          <w:i/>
        </w:rPr>
        <w:t xml:space="preserve"> </w:t>
      </w:r>
      <w:proofErr w:type="gramStart"/>
      <w:r w:rsidR="007117B3" w:rsidRPr="007117B3">
        <w:rPr>
          <w:i/>
        </w:rPr>
        <w:t>2</w:t>
      </w:r>
      <w:proofErr w:type="gramEnd"/>
      <w:r w:rsidR="007117B3">
        <w:rPr>
          <w:i/>
        </w:rPr>
        <w:t xml:space="preserve">. </w:t>
      </w:r>
    </w:p>
    <w:p w:rsidR="007117B3" w:rsidRDefault="007117B3" w:rsidP="007117B3">
      <w:pPr>
        <w:ind w:left="142" w:firstLine="218"/>
        <w:jc w:val="both"/>
      </w:pPr>
      <w:r>
        <w:t>Sobre isso, as funcionalidades postergadas para a segunda entrega foram:</w:t>
      </w:r>
    </w:p>
    <w:p w:rsidR="007117B3" w:rsidRDefault="007117B3" w:rsidP="007117B3">
      <w:pPr>
        <w:pStyle w:val="PargrafodaLista"/>
        <w:numPr>
          <w:ilvl w:val="0"/>
          <w:numId w:val="25"/>
        </w:numPr>
        <w:jc w:val="both"/>
        <w:rPr>
          <w:sz w:val="24"/>
          <w:szCs w:val="24"/>
        </w:rPr>
      </w:pPr>
      <w:r>
        <w:rPr>
          <w:sz w:val="24"/>
          <w:szCs w:val="24"/>
        </w:rPr>
        <w:lastRenderedPageBreak/>
        <w:t>Gestão de aditamento/cláusula</w:t>
      </w:r>
    </w:p>
    <w:p w:rsidR="007117B3" w:rsidRPr="007117B3" w:rsidRDefault="007117B3" w:rsidP="007117B3">
      <w:pPr>
        <w:pStyle w:val="PargrafodaLista"/>
        <w:numPr>
          <w:ilvl w:val="0"/>
          <w:numId w:val="25"/>
        </w:numPr>
        <w:jc w:val="both"/>
        <w:rPr>
          <w:sz w:val="24"/>
          <w:szCs w:val="24"/>
        </w:rPr>
      </w:pPr>
      <w:r>
        <w:rPr>
          <w:sz w:val="24"/>
          <w:szCs w:val="24"/>
        </w:rPr>
        <w:t>Gestão de cotação</w:t>
      </w:r>
    </w:p>
    <w:p w:rsidR="007B3D41" w:rsidRDefault="007B3D41" w:rsidP="007117B3">
      <w:pPr>
        <w:pStyle w:val="Ttulo2"/>
        <w:numPr>
          <w:ilvl w:val="0"/>
          <w:numId w:val="6"/>
        </w:numPr>
        <w:rPr>
          <w:rFonts w:asciiTheme="minorHAnsi" w:hAnsiTheme="minorHAnsi"/>
          <w:color w:val="auto"/>
          <w:sz w:val="24"/>
          <w:szCs w:val="24"/>
        </w:rPr>
      </w:pPr>
      <w:r w:rsidRPr="007B3D41">
        <w:rPr>
          <w:rFonts w:asciiTheme="minorHAnsi" w:hAnsiTheme="minorHAnsi"/>
          <w:color w:val="auto"/>
          <w:sz w:val="24"/>
          <w:szCs w:val="24"/>
        </w:rPr>
        <w:t xml:space="preserve"> </w:t>
      </w:r>
      <w:bookmarkStart w:id="4" w:name="_Toc436771646"/>
      <w:r w:rsidR="007117B3">
        <w:rPr>
          <w:rFonts w:asciiTheme="minorHAnsi" w:hAnsiTheme="minorHAnsi"/>
          <w:color w:val="auto"/>
          <w:sz w:val="24"/>
          <w:szCs w:val="24"/>
        </w:rPr>
        <w:t>Layout de telas</w:t>
      </w:r>
      <w:bookmarkEnd w:id="4"/>
    </w:p>
    <w:p w:rsidR="007117B3" w:rsidRDefault="007117B3" w:rsidP="007117B3">
      <w:pPr>
        <w:ind w:firstLine="360"/>
        <w:jc w:val="both"/>
      </w:pPr>
      <w:r>
        <w:t>Inicialmente, os campos de inserção de dados nas telas cadastrais foram planejados de forma a permitir pouca navegação entre as telas, para que não fosse necessário abrir diversas telas para executar um cadastro.</w:t>
      </w:r>
    </w:p>
    <w:p w:rsidR="007117B3" w:rsidRDefault="007117B3" w:rsidP="007117B3">
      <w:pPr>
        <w:ind w:firstLine="360"/>
        <w:jc w:val="both"/>
      </w:pPr>
      <w:r>
        <w:t xml:space="preserve">Em razão de permitir maior portabilidade do sistema dentre </w:t>
      </w:r>
      <w:r w:rsidRPr="007117B3">
        <w:rPr>
          <w:i/>
        </w:rPr>
        <w:t>notebooks, desktops</w:t>
      </w:r>
      <w:r>
        <w:t xml:space="preserve"> e dispositivos móveis; alterou-se a ordem de campos para uma sequência vertical, de maneira a permitir que os campos fiquem </w:t>
      </w:r>
      <w:proofErr w:type="gramStart"/>
      <w:r>
        <w:t>melhor</w:t>
      </w:r>
      <w:proofErr w:type="gramEnd"/>
      <w:r>
        <w:t xml:space="preserve"> dispostos e facilitem a visualização e usabilidade, além claro de fornecer mecanismo de sequenciamento de informações, onde um campo posterior que necessite de alguma informação anterior só possa ser inserido caso alguma informação necessária tenha sido informada anteriormente.</w:t>
      </w:r>
    </w:p>
    <w:p w:rsidR="007B3D41" w:rsidRPr="007117B3" w:rsidRDefault="007117B3" w:rsidP="007117B3">
      <w:pPr>
        <w:ind w:firstLine="360"/>
        <w:jc w:val="both"/>
      </w:pPr>
      <w:r>
        <w:t xml:space="preserve">O </w:t>
      </w:r>
      <w:proofErr w:type="gramStart"/>
      <w:r>
        <w:t>menu</w:t>
      </w:r>
      <w:proofErr w:type="gramEnd"/>
      <w:r>
        <w:t xml:space="preserve"> do sistema, antes idealizado em forma de abas, foi substituído por um menu superior a tela onde suas opções são disparadas através de clique. Esta é uma forma que ocupa a tela de forma mais objetiva, não limitando o espaço para demais objetos como </w:t>
      </w:r>
      <w:proofErr w:type="spellStart"/>
      <w:r w:rsidRPr="007117B3">
        <w:rPr>
          <w:i/>
        </w:rPr>
        <w:t>labels</w:t>
      </w:r>
      <w:proofErr w:type="spellEnd"/>
      <w:r>
        <w:t xml:space="preserve"> e campos de inserção.</w:t>
      </w:r>
    </w:p>
    <w:p w:rsidR="00AD1751" w:rsidRDefault="00AD1751" w:rsidP="00AD1751">
      <w:pPr>
        <w:jc w:val="both"/>
      </w:pPr>
    </w:p>
    <w:sectPr w:rsidR="00AD1751" w:rsidSect="0061492F">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6B5E" w:rsidRDefault="00546B5E" w:rsidP="008A4C32">
      <w:pPr>
        <w:spacing w:after="0" w:line="240" w:lineRule="auto"/>
      </w:pPr>
      <w:r>
        <w:separator/>
      </w:r>
    </w:p>
  </w:endnote>
  <w:endnote w:type="continuationSeparator" w:id="0">
    <w:p w:rsidR="00546B5E" w:rsidRDefault="00546B5E" w:rsidP="008A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55" w:type="dxa"/>
      <w:tblBorders>
        <w:top w:val="single" w:sz="4" w:space="0" w:color="auto"/>
      </w:tblBorders>
      <w:tblLayout w:type="fixed"/>
      <w:tblLook w:val="0000"/>
    </w:tblPr>
    <w:tblGrid>
      <w:gridCol w:w="3794"/>
      <w:gridCol w:w="2835"/>
      <w:gridCol w:w="3226"/>
    </w:tblGrid>
    <w:tr w:rsidR="008A4C32" w:rsidTr="000F3713">
      <w:trPr>
        <w:cantSplit/>
        <w:trHeight w:val="367"/>
      </w:trPr>
      <w:tc>
        <w:tcPr>
          <w:tcW w:w="3794" w:type="dxa"/>
        </w:tcPr>
        <w:p w:rsidR="008A4C32" w:rsidRDefault="008A4C32" w:rsidP="000F3713">
          <w:pPr>
            <w:pStyle w:val="Rodap"/>
            <w:rPr>
              <w:sz w:val="18"/>
            </w:rPr>
          </w:pPr>
          <w:proofErr w:type="gramStart"/>
          <w:r>
            <w:rPr>
              <w:sz w:val="18"/>
            </w:rPr>
            <w:t>Sistema Seguradora</w:t>
          </w:r>
          <w:proofErr w:type="gramEnd"/>
          <w:r>
            <w:rPr>
              <w:sz w:val="18"/>
            </w:rPr>
            <w:t xml:space="preserve"> – Documento de requisitos</w:t>
          </w:r>
        </w:p>
        <w:p w:rsidR="008A4C32" w:rsidRDefault="008A4C32" w:rsidP="000F3713">
          <w:pPr>
            <w:pStyle w:val="Rodap"/>
            <w:rPr>
              <w:sz w:val="18"/>
            </w:rPr>
          </w:pPr>
        </w:p>
      </w:tc>
      <w:tc>
        <w:tcPr>
          <w:tcW w:w="2835" w:type="dxa"/>
        </w:tcPr>
        <w:p w:rsidR="008A4C32" w:rsidRDefault="008A4C32" w:rsidP="000F3713">
          <w:pPr>
            <w:pStyle w:val="Rodap"/>
            <w:jc w:val="center"/>
            <w:rPr>
              <w:sz w:val="18"/>
            </w:rPr>
          </w:pPr>
          <w:r>
            <w:rPr>
              <w:sz w:val="18"/>
            </w:rPr>
            <w:t>Equipe – Alex, Leandro e Ricardo.</w:t>
          </w:r>
        </w:p>
      </w:tc>
      <w:tc>
        <w:tcPr>
          <w:tcW w:w="3226" w:type="dxa"/>
        </w:tcPr>
        <w:p w:rsidR="008A4C32" w:rsidRDefault="008A4C32" w:rsidP="000F3713">
          <w:pPr>
            <w:pStyle w:val="Rodap"/>
            <w:jc w:val="right"/>
            <w:rPr>
              <w:sz w:val="18"/>
            </w:rPr>
          </w:pPr>
          <w:r>
            <w:rPr>
              <w:sz w:val="18"/>
            </w:rPr>
            <w:t xml:space="preserve">Pág. </w:t>
          </w:r>
          <w:r w:rsidR="007A5F14">
            <w:rPr>
              <w:rStyle w:val="Nmerodepgina"/>
            </w:rPr>
            <w:fldChar w:fldCharType="begin"/>
          </w:r>
          <w:r>
            <w:rPr>
              <w:rStyle w:val="Nmerodepgina"/>
            </w:rPr>
            <w:instrText xml:space="preserve"> PAGE </w:instrText>
          </w:r>
          <w:r w:rsidR="007A5F14">
            <w:rPr>
              <w:rStyle w:val="Nmerodepgina"/>
            </w:rPr>
            <w:fldChar w:fldCharType="separate"/>
          </w:r>
          <w:r w:rsidR="00FF4003">
            <w:rPr>
              <w:rStyle w:val="Nmerodepgina"/>
              <w:noProof/>
            </w:rPr>
            <w:t>5</w:t>
          </w:r>
          <w:r w:rsidR="007A5F14">
            <w:rPr>
              <w:rStyle w:val="Nmerodepgina"/>
            </w:rPr>
            <w:fldChar w:fldCharType="end"/>
          </w:r>
          <w:r>
            <w:rPr>
              <w:rStyle w:val="Nmerodepgina"/>
            </w:rPr>
            <w:t>/</w:t>
          </w:r>
          <w:r w:rsidR="007A5F14">
            <w:rPr>
              <w:rStyle w:val="Nmerodepgina"/>
            </w:rPr>
            <w:fldChar w:fldCharType="begin"/>
          </w:r>
          <w:r>
            <w:rPr>
              <w:rStyle w:val="Nmerodepgina"/>
            </w:rPr>
            <w:instrText xml:space="preserve"> NUMPAGES </w:instrText>
          </w:r>
          <w:r w:rsidR="007A5F14">
            <w:rPr>
              <w:rStyle w:val="Nmerodepgina"/>
            </w:rPr>
            <w:fldChar w:fldCharType="separate"/>
          </w:r>
          <w:r w:rsidR="00FF4003">
            <w:rPr>
              <w:rStyle w:val="Nmerodepgina"/>
              <w:noProof/>
            </w:rPr>
            <w:t>5</w:t>
          </w:r>
          <w:r w:rsidR="007A5F14">
            <w:rPr>
              <w:rStyle w:val="Nmerodepgina"/>
            </w:rPr>
            <w:fldChar w:fldCharType="end"/>
          </w:r>
          <w:r>
            <w:rPr>
              <w:sz w:val="18"/>
            </w:rPr>
            <w:t xml:space="preserve"> </w:t>
          </w:r>
        </w:p>
        <w:p w:rsidR="008A4C32" w:rsidRDefault="008A4C32" w:rsidP="000F3713">
          <w:pPr>
            <w:pStyle w:val="Rodap"/>
            <w:tabs>
              <w:tab w:val="right" w:pos="3294"/>
            </w:tabs>
            <w:rPr>
              <w:noProof/>
              <w:sz w:val="18"/>
            </w:rPr>
          </w:pPr>
          <w:r>
            <w:rPr>
              <w:sz w:val="18"/>
            </w:rPr>
            <w:tab/>
          </w:r>
        </w:p>
      </w:tc>
    </w:tr>
  </w:tbl>
  <w:p w:rsidR="008A4C32" w:rsidRDefault="008A4C32">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6B5E" w:rsidRDefault="00546B5E" w:rsidP="008A4C32">
      <w:pPr>
        <w:spacing w:after="0" w:line="240" w:lineRule="auto"/>
      </w:pPr>
      <w:r>
        <w:separator/>
      </w:r>
    </w:p>
  </w:footnote>
  <w:footnote w:type="continuationSeparator" w:id="0">
    <w:p w:rsidR="00546B5E" w:rsidRDefault="00546B5E" w:rsidP="008A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74" w:type="dxa"/>
      <w:tblInd w:w="3" w:type="dxa"/>
      <w:tblLayout w:type="fixed"/>
      <w:tblLook w:val="01E0"/>
    </w:tblPr>
    <w:tblGrid>
      <w:gridCol w:w="2144"/>
      <w:gridCol w:w="6830"/>
    </w:tblGrid>
    <w:tr w:rsidR="008A4C32" w:rsidRPr="00BD7C1B" w:rsidTr="000F3713">
      <w:trPr>
        <w:trHeight w:val="538"/>
      </w:trPr>
      <w:tc>
        <w:tcPr>
          <w:tcW w:w="2144" w:type="dxa"/>
          <w:hideMark/>
        </w:tcPr>
        <w:p w:rsidR="008A4C32" w:rsidRPr="00BD7C1B" w:rsidRDefault="008A4C32" w:rsidP="000F3713">
          <w:pPr>
            <w:pStyle w:val="Cabealho"/>
            <w:ind w:left="-180" w:right="-68"/>
            <w:rPr>
              <w:lang w:eastAsia="pt-BR"/>
            </w:rPr>
          </w:pPr>
          <w:r>
            <w:rPr>
              <w:noProof/>
              <w:lang w:eastAsia="pt-BR"/>
            </w:rPr>
            <w:drawing>
              <wp:inline distT="0" distB="0" distL="0" distR="0">
                <wp:extent cx="1254760" cy="544830"/>
                <wp:effectExtent l="1905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254760" cy="544830"/>
                        </a:xfrm>
                        <a:prstGeom prst="rect">
                          <a:avLst/>
                        </a:prstGeom>
                        <a:noFill/>
                        <a:ln w="9525">
                          <a:noFill/>
                          <a:miter lim="800000"/>
                          <a:headEnd/>
                          <a:tailEnd/>
                        </a:ln>
                      </pic:spPr>
                    </pic:pic>
                  </a:graphicData>
                </a:graphic>
              </wp:inline>
            </w:drawing>
          </w:r>
        </w:p>
      </w:tc>
      <w:tc>
        <w:tcPr>
          <w:tcW w:w="6830" w:type="dxa"/>
          <w:vAlign w:val="center"/>
          <w:hideMark/>
        </w:tcPr>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UNIVERSIDADE DO ESTADO DE SANTA CATARINA – UDESC</w:t>
          </w:r>
        </w:p>
        <w:p w:rsidR="008A4C32" w:rsidRPr="009A6098" w:rsidRDefault="008A4C32" w:rsidP="000F3713">
          <w:pPr>
            <w:autoSpaceDE w:val="0"/>
            <w:autoSpaceDN w:val="0"/>
            <w:adjustRightInd w:val="0"/>
            <w:spacing w:line="360" w:lineRule="auto"/>
            <w:jc w:val="center"/>
            <w:rPr>
              <w:rFonts w:ascii="Times-Roman" w:hAnsi="Times-Roman" w:cs="Times-Roman"/>
              <w:b/>
              <w:sz w:val="18"/>
              <w:szCs w:val="18"/>
            </w:rPr>
          </w:pPr>
          <w:r w:rsidRPr="009A6098">
            <w:rPr>
              <w:rFonts w:ascii="Times-Roman" w:hAnsi="Times-Roman" w:cs="Times-Roman"/>
              <w:b/>
              <w:sz w:val="18"/>
              <w:szCs w:val="18"/>
            </w:rPr>
            <w:t>CENTRO DE EDUCAÇÃO SUPERIOR DO ALTO VALE DO ITAJAÍ – CEAVI</w:t>
          </w:r>
        </w:p>
        <w:p w:rsidR="008A4C32" w:rsidRPr="00BD7C1B" w:rsidRDefault="008A4C32" w:rsidP="000F3713">
          <w:pPr>
            <w:pStyle w:val="Cabealho"/>
            <w:spacing w:line="360" w:lineRule="auto"/>
            <w:jc w:val="center"/>
            <w:rPr>
              <w:rFonts w:ascii="Times-Roman" w:hAnsi="Times-Roman" w:cs="Times-Roman"/>
              <w:sz w:val="16"/>
              <w:szCs w:val="16"/>
              <w:lang w:eastAsia="pt-BR"/>
            </w:rPr>
          </w:pPr>
          <w:r w:rsidRPr="00BD7C1B">
            <w:rPr>
              <w:rFonts w:ascii="Times-Roman" w:hAnsi="Times-Roman" w:cs="Times-Roman"/>
              <w:b/>
              <w:sz w:val="18"/>
              <w:szCs w:val="18"/>
              <w:lang w:eastAsia="pt-BR"/>
            </w:rPr>
            <w:t>ESPECIALIZAÇÃO EM ENGENHARIA DE SOFTWARE - PGES</w:t>
          </w:r>
        </w:p>
      </w:tc>
    </w:tr>
  </w:tbl>
  <w:p w:rsidR="008A4C32" w:rsidRDefault="008A4C3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4BDE"/>
    <w:multiLevelType w:val="multilevel"/>
    <w:tmpl w:val="FD288CE8"/>
    <w:lvl w:ilvl="0">
      <w:start w:val="2"/>
      <w:numFmt w:val="decimal"/>
      <w:lvlText w:val="%1."/>
      <w:lvlJc w:val="left"/>
      <w:pPr>
        <w:ind w:left="360" w:hanging="360"/>
      </w:pPr>
      <w:rPr>
        <w:rFonts w:hint="default"/>
      </w:rPr>
    </w:lvl>
    <w:lvl w:ilvl="1">
      <w:start w:val="1"/>
      <w:numFmt w:val="decimal"/>
      <w:lvlText w:val="%1.6"/>
      <w:lvlJc w:val="left"/>
      <w:pPr>
        <w:ind w:left="792" w:hanging="432"/>
      </w:pPr>
      <w:rPr>
        <w:rFonts w:hint="default"/>
      </w:rPr>
    </w:lvl>
    <w:lvl w:ilvl="2">
      <w:start w:val="1"/>
      <w:numFmt w:val="decimal"/>
      <w:lvlText w:val="%1.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2DD085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FA5A25"/>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0485593"/>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4C02C41"/>
    <w:multiLevelType w:val="multilevel"/>
    <w:tmpl w:val="8BDAA366"/>
    <w:styleLink w:val="Estilo6"/>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1975DCE"/>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D714BA"/>
    <w:multiLevelType w:val="hybridMultilevel"/>
    <w:tmpl w:val="CFD003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3C792219"/>
    <w:multiLevelType w:val="multilevel"/>
    <w:tmpl w:val="0416001D"/>
    <w:styleLink w:val="Estilo4"/>
    <w:lvl w:ilvl="0">
      <w:start w:val="2"/>
      <w:numFmt w:val="decimal"/>
      <w:lvlText w:val="%1)"/>
      <w:lvlJc w:val="left"/>
      <w:pPr>
        <w:ind w:left="360" w:hanging="360"/>
      </w:pPr>
    </w:lvl>
    <w:lvl w:ilvl="1">
      <w:start w:val="6"/>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4204465C"/>
    <w:multiLevelType w:val="hybridMultilevel"/>
    <w:tmpl w:val="47A2705A"/>
    <w:lvl w:ilvl="0" w:tplc="529483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44EC4247"/>
    <w:multiLevelType w:val="multilevel"/>
    <w:tmpl w:val="915CF9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E625226"/>
    <w:multiLevelType w:val="multilevel"/>
    <w:tmpl w:val="0416001F"/>
    <w:numStyleLink w:val="Estilo2"/>
  </w:abstractNum>
  <w:abstractNum w:abstractNumId="11">
    <w:nsid w:val="58267D18"/>
    <w:multiLevelType w:val="multilevel"/>
    <w:tmpl w:val="0416001D"/>
    <w:styleLink w:val="Estilo5"/>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D19645A"/>
    <w:multiLevelType w:val="hybridMultilevel"/>
    <w:tmpl w:val="50842E7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nsid w:val="5F7307A4"/>
    <w:multiLevelType w:val="hybridMultilevel"/>
    <w:tmpl w:val="DF208280"/>
    <w:lvl w:ilvl="0" w:tplc="5A46B4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0F43B23"/>
    <w:multiLevelType w:val="multilevel"/>
    <w:tmpl w:val="531E09E4"/>
    <w:styleLink w:val="Estilo1"/>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614965DC"/>
    <w:multiLevelType w:val="hybridMultilevel"/>
    <w:tmpl w:val="110C5708"/>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6">
    <w:nsid w:val="64BD6F1D"/>
    <w:multiLevelType w:val="multilevel"/>
    <w:tmpl w:val="0416001F"/>
    <w:numStyleLink w:val="Estilo3"/>
  </w:abstractNum>
  <w:abstractNum w:abstractNumId="17">
    <w:nsid w:val="65CE6052"/>
    <w:multiLevelType w:val="multilevel"/>
    <w:tmpl w:val="0416001F"/>
    <w:numStyleLink w:val="Estilo3"/>
  </w:abstractNum>
  <w:abstractNum w:abstractNumId="18">
    <w:nsid w:val="68C80C59"/>
    <w:multiLevelType w:val="multilevel"/>
    <w:tmpl w:val="0416001F"/>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6DAB174F"/>
    <w:multiLevelType w:val="multilevel"/>
    <w:tmpl w:val="531E09E4"/>
    <w:numStyleLink w:val="Estilo1"/>
  </w:abstractNum>
  <w:abstractNum w:abstractNumId="20">
    <w:nsid w:val="706F2565"/>
    <w:multiLevelType w:val="multilevel"/>
    <w:tmpl w:val="7BBE8674"/>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0D86795"/>
    <w:multiLevelType w:val="multilevel"/>
    <w:tmpl w:val="0416001F"/>
    <w:styleLink w:val="Estilo3"/>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6FF622C"/>
    <w:multiLevelType w:val="multilevel"/>
    <w:tmpl w:val="0416001F"/>
    <w:numStyleLink w:val="Estilo3"/>
  </w:abstractNum>
  <w:abstractNum w:abstractNumId="23">
    <w:nsid w:val="7832610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7E1302CC"/>
    <w:multiLevelType w:val="singleLevel"/>
    <w:tmpl w:val="0416000F"/>
    <w:lvl w:ilvl="0">
      <w:start w:val="1"/>
      <w:numFmt w:val="decimal"/>
      <w:lvlText w:val="%1."/>
      <w:lvlJc w:val="left"/>
      <w:pPr>
        <w:ind w:left="792" w:hanging="432"/>
      </w:pPr>
      <w:rPr>
        <w:rFonts w:hint="default"/>
      </w:rPr>
    </w:lvl>
  </w:abstractNum>
  <w:num w:numId="1">
    <w:abstractNumId w:val="8"/>
  </w:num>
  <w:num w:numId="2">
    <w:abstractNumId w:val="10"/>
    <w:lvlOverride w:ilvl="0">
      <w:lvl w:ilvl="0">
        <w:start w:val="2"/>
        <w:numFmt w:val="decimal"/>
        <w:lvlText w:val="%1."/>
        <w:lvlJc w:val="left"/>
        <w:pPr>
          <w:ind w:left="360" w:hanging="360"/>
        </w:pPr>
        <w:rPr>
          <w:rFonts w:hint="default"/>
        </w:rPr>
      </w:lvl>
    </w:lvlOverride>
  </w:num>
  <w:num w:numId="3">
    <w:abstractNumId w:val="14"/>
  </w:num>
  <w:num w:numId="4">
    <w:abstractNumId w:val="18"/>
  </w:num>
  <w:num w:numId="5">
    <w:abstractNumId w:val="3"/>
  </w:num>
  <w:num w:numId="6">
    <w:abstractNumId w:val="9"/>
  </w:num>
  <w:num w:numId="7">
    <w:abstractNumId w:val="17"/>
  </w:num>
  <w:num w:numId="8">
    <w:abstractNumId w:val="21"/>
  </w:num>
  <w:num w:numId="9">
    <w:abstractNumId w:val="16"/>
  </w:num>
  <w:num w:numId="10">
    <w:abstractNumId w:val="22"/>
  </w:num>
  <w:num w:numId="11">
    <w:abstractNumId w:val="0"/>
  </w:num>
  <w:num w:numId="12">
    <w:abstractNumId w:val="7"/>
  </w:num>
  <w:num w:numId="13">
    <w:abstractNumId w:val="1"/>
  </w:num>
  <w:num w:numId="14">
    <w:abstractNumId w:val="23"/>
  </w:num>
  <w:num w:numId="15">
    <w:abstractNumId w:val="15"/>
  </w:num>
  <w:num w:numId="16">
    <w:abstractNumId w:val="6"/>
  </w:num>
  <w:num w:numId="17">
    <w:abstractNumId w:val="13"/>
  </w:num>
  <w:num w:numId="18">
    <w:abstractNumId w:val="19"/>
  </w:num>
  <w:num w:numId="19">
    <w:abstractNumId w:val="24"/>
  </w:num>
  <w:num w:numId="20">
    <w:abstractNumId w:val="20"/>
  </w:num>
  <w:num w:numId="21">
    <w:abstractNumId w:val="11"/>
  </w:num>
  <w:num w:numId="22">
    <w:abstractNumId w:val="2"/>
  </w:num>
  <w:num w:numId="23">
    <w:abstractNumId w:val="5"/>
  </w:num>
  <w:num w:numId="24">
    <w:abstractNumId w:val="4"/>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8A4C32"/>
    <w:rsid w:val="0000088B"/>
    <w:rsid w:val="00011A00"/>
    <w:rsid w:val="00011C6F"/>
    <w:rsid w:val="0001244D"/>
    <w:rsid w:val="0001360F"/>
    <w:rsid w:val="00013BCD"/>
    <w:rsid w:val="000157A4"/>
    <w:rsid w:val="00016083"/>
    <w:rsid w:val="00017801"/>
    <w:rsid w:val="00020426"/>
    <w:rsid w:val="00022AC9"/>
    <w:rsid w:val="00026B28"/>
    <w:rsid w:val="00032804"/>
    <w:rsid w:val="00034B72"/>
    <w:rsid w:val="00035405"/>
    <w:rsid w:val="00037518"/>
    <w:rsid w:val="000378E5"/>
    <w:rsid w:val="00040704"/>
    <w:rsid w:val="000426C7"/>
    <w:rsid w:val="00042E83"/>
    <w:rsid w:val="0004347A"/>
    <w:rsid w:val="00047614"/>
    <w:rsid w:val="00051DBE"/>
    <w:rsid w:val="00054AFE"/>
    <w:rsid w:val="00056073"/>
    <w:rsid w:val="00060385"/>
    <w:rsid w:val="0006748F"/>
    <w:rsid w:val="0007377E"/>
    <w:rsid w:val="00074CDD"/>
    <w:rsid w:val="000751AC"/>
    <w:rsid w:val="000754D0"/>
    <w:rsid w:val="00077233"/>
    <w:rsid w:val="000808A0"/>
    <w:rsid w:val="00080C75"/>
    <w:rsid w:val="00081BA7"/>
    <w:rsid w:val="00083946"/>
    <w:rsid w:val="00083BCD"/>
    <w:rsid w:val="000843F9"/>
    <w:rsid w:val="00085273"/>
    <w:rsid w:val="0008668F"/>
    <w:rsid w:val="00086DDA"/>
    <w:rsid w:val="00087ED5"/>
    <w:rsid w:val="00093F66"/>
    <w:rsid w:val="000A0845"/>
    <w:rsid w:val="000A1E05"/>
    <w:rsid w:val="000A4A48"/>
    <w:rsid w:val="000A520A"/>
    <w:rsid w:val="000B3DDB"/>
    <w:rsid w:val="000B4835"/>
    <w:rsid w:val="000B5B37"/>
    <w:rsid w:val="000B5ECD"/>
    <w:rsid w:val="000B6F57"/>
    <w:rsid w:val="000C17BC"/>
    <w:rsid w:val="000C516F"/>
    <w:rsid w:val="000C5B64"/>
    <w:rsid w:val="000C79BF"/>
    <w:rsid w:val="000D0833"/>
    <w:rsid w:val="000D38A7"/>
    <w:rsid w:val="000D5345"/>
    <w:rsid w:val="000D6F4C"/>
    <w:rsid w:val="000E0294"/>
    <w:rsid w:val="000E35C0"/>
    <w:rsid w:val="000F1662"/>
    <w:rsid w:val="000F2647"/>
    <w:rsid w:val="000F3BE8"/>
    <w:rsid w:val="000F4CD8"/>
    <w:rsid w:val="000F4E3A"/>
    <w:rsid w:val="000F6439"/>
    <w:rsid w:val="000F7D2B"/>
    <w:rsid w:val="00100420"/>
    <w:rsid w:val="00103207"/>
    <w:rsid w:val="001038CC"/>
    <w:rsid w:val="00111AE9"/>
    <w:rsid w:val="001137C5"/>
    <w:rsid w:val="001159E4"/>
    <w:rsid w:val="00117224"/>
    <w:rsid w:val="00117D55"/>
    <w:rsid w:val="0012037F"/>
    <w:rsid w:val="00122F4D"/>
    <w:rsid w:val="00122F66"/>
    <w:rsid w:val="00125B28"/>
    <w:rsid w:val="0013116F"/>
    <w:rsid w:val="00133BC5"/>
    <w:rsid w:val="00133EBF"/>
    <w:rsid w:val="0013517E"/>
    <w:rsid w:val="00135CED"/>
    <w:rsid w:val="00136EB6"/>
    <w:rsid w:val="001403C5"/>
    <w:rsid w:val="001436C2"/>
    <w:rsid w:val="00144C9D"/>
    <w:rsid w:val="001578A3"/>
    <w:rsid w:val="00160AD1"/>
    <w:rsid w:val="0016103B"/>
    <w:rsid w:val="00165134"/>
    <w:rsid w:val="00170C62"/>
    <w:rsid w:val="00172AD3"/>
    <w:rsid w:val="00173300"/>
    <w:rsid w:val="00174E79"/>
    <w:rsid w:val="00175D1B"/>
    <w:rsid w:val="00180CBD"/>
    <w:rsid w:val="00183EF7"/>
    <w:rsid w:val="00185C9E"/>
    <w:rsid w:val="00191F0F"/>
    <w:rsid w:val="0019370D"/>
    <w:rsid w:val="00196946"/>
    <w:rsid w:val="001A0C7A"/>
    <w:rsid w:val="001A29B9"/>
    <w:rsid w:val="001A46CD"/>
    <w:rsid w:val="001B03C7"/>
    <w:rsid w:val="001B06F9"/>
    <w:rsid w:val="001B0772"/>
    <w:rsid w:val="001B1792"/>
    <w:rsid w:val="001B2462"/>
    <w:rsid w:val="001B26E2"/>
    <w:rsid w:val="001B2C13"/>
    <w:rsid w:val="001B751E"/>
    <w:rsid w:val="001C11F4"/>
    <w:rsid w:val="001C4B8D"/>
    <w:rsid w:val="001C4FA1"/>
    <w:rsid w:val="001D78BE"/>
    <w:rsid w:val="001E1523"/>
    <w:rsid w:val="001E3D0F"/>
    <w:rsid w:val="001F21A1"/>
    <w:rsid w:val="001F2A1A"/>
    <w:rsid w:val="001F45A0"/>
    <w:rsid w:val="001F6204"/>
    <w:rsid w:val="001F6224"/>
    <w:rsid w:val="001F647C"/>
    <w:rsid w:val="0020048E"/>
    <w:rsid w:val="00200E0E"/>
    <w:rsid w:val="00201B86"/>
    <w:rsid w:val="00203154"/>
    <w:rsid w:val="002049CE"/>
    <w:rsid w:val="002049EC"/>
    <w:rsid w:val="00205F81"/>
    <w:rsid w:val="002104EC"/>
    <w:rsid w:val="00210D9F"/>
    <w:rsid w:val="0021281A"/>
    <w:rsid w:val="002143F8"/>
    <w:rsid w:val="002154F6"/>
    <w:rsid w:val="002226FD"/>
    <w:rsid w:val="00223EC8"/>
    <w:rsid w:val="002300B1"/>
    <w:rsid w:val="00230E11"/>
    <w:rsid w:val="00232B61"/>
    <w:rsid w:val="002352A6"/>
    <w:rsid w:val="00240339"/>
    <w:rsid w:val="00241B4F"/>
    <w:rsid w:val="00241C3D"/>
    <w:rsid w:val="00241F0C"/>
    <w:rsid w:val="002473E5"/>
    <w:rsid w:val="00253927"/>
    <w:rsid w:val="00253AAE"/>
    <w:rsid w:val="002540D1"/>
    <w:rsid w:val="0025606B"/>
    <w:rsid w:val="002574E4"/>
    <w:rsid w:val="002605FF"/>
    <w:rsid w:val="00263F4B"/>
    <w:rsid w:val="002712A2"/>
    <w:rsid w:val="00271750"/>
    <w:rsid w:val="00272643"/>
    <w:rsid w:val="0027584D"/>
    <w:rsid w:val="0027767C"/>
    <w:rsid w:val="0028282B"/>
    <w:rsid w:val="00286B56"/>
    <w:rsid w:val="0029125D"/>
    <w:rsid w:val="00294ABF"/>
    <w:rsid w:val="00294FB4"/>
    <w:rsid w:val="002962BC"/>
    <w:rsid w:val="00296372"/>
    <w:rsid w:val="002A16CE"/>
    <w:rsid w:val="002A1F2D"/>
    <w:rsid w:val="002A284C"/>
    <w:rsid w:val="002A2E65"/>
    <w:rsid w:val="002A610D"/>
    <w:rsid w:val="002A7F7A"/>
    <w:rsid w:val="002B1AF2"/>
    <w:rsid w:val="002B34F6"/>
    <w:rsid w:val="002B509D"/>
    <w:rsid w:val="002B57EC"/>
    <w:rsid w:val="002C1CD8"/>
    <w:rsid w:val="002C29BE"/>
    <w:rsid w:val="002C5118"/>
    <w:rsid w:val="002C63AA"/>
    <w:rsid w:val="002C755F"/>
    <w:rsid w:val="002C7F5E"/>
    <w:rsid w:val="002D456B"/>
    <w:rsid w:val="002D5C63"/>
    <w:rsid w:val="002E1969"/>
    <w:rsid w:val="002E553F"/>
    <w:rsid w:val="002E6ADB"/>
    <w:rsid w:val="003024B8"/>
    <w:rsid w:val="00303550"/>
    <w:rsid w:val="00305036"/>
    <w:rsid w:val="00305AE7"/>
    <w:rsid w:val="00315603"/>
    <w:rsid w:val="0031666B"/>
    <w:rsid w:val="00316B84"/>
    <w:rsid w:val="00322C7C"/>
    <w:rsid w:val="0032327D"/>
    <w:rsid w:val="00324613"/>
    <w:rsid w:val="003278B0"/>
    <w:rsid w:val="00333F41"/>
    <w:rsid w:val="00335875"/>
    <w:rsid w:val="00335A9D"/>
    <w:rsid w:val="00336531"/>
    <w:rsid w:val="00342ABD"/>
    <w:rsid w:val="0034585B"/>
    <w:rsid w:val="003468BC"/>
    <w:rsid w:val="003506D6"/>
    <w:rsid w:val="003513C4"/>
    <w:rsid w:val="00351684"/>
    <w:rsid w:val="003531C0"/>
    <w:rsid w:val="003547CF"/>
    <w:rsid w:val="00355BFC"/>
    <w:rsid w:val="00362110"/>
    <w:rsid w:val="00362288"/>
    <w:rsid w:val="00362AD9"/>
    <w:rsid w:val="00363BF8"/>
    <w:rsid w:val="00366384"/>
    <w:rsid w:val="0036707A"/>
    <w:rsid w:val="00370BF5"/>
    <w:rsid w:val="00371F75"/>
    <w:rsid w:val="00374F60"/>
    <w:rsid w:val="00375605"/>
    <w:rsid w:val="00380419"/>
    <w:rsid w:val="00383CC2"/>
    <w:rsid w:val="0038478D"/>
    <w:rsid w:val="00387483"/>
    <w:rsid w:val="003949AD"/>
    <w:rsid w:val="00394CC6"/>
    <w:rsid w:val="00394D51"/>
    <w:rsid w:val="0039621B"/>
    <w:rsid w:val="003A237D"/>
    <w:rsid w:val="003A4951"/>
    <w:rsid w:val="003A5D36"/>
    <w:rsid w:val="003A7609"/>
    <w:rsid w:val="003B0693"/>
    <w:rsid w:val="003B090D"/>
    <w:rsid w:val="003B3BD3"/>
    <w:rsid w:val="003B538C"/>
    <w:rsid w:val="003B7F25"/>
    <w:rsid w:val="003C31C8"/>
    <w:rsid w:val="003C34F7"/>
    <w:rsid w:val="003C7A1B"/>
    <w:rsid w:val="003D08CF"/>
    <w:rsid w:val="003D273D"/>
    <w:rsid w:val="003E097B"/>
    <w:rsid w:val="003E2664"/>
    <w:rsid w:val="003E4CD4"/>
    <w:rsid w:val="003E5A18"/>
    <w:rsid w:val="003E7B9F"/>
    <w:rsid w:val="003F0B89"/>
    <w:rsid w:val="003F12A5"/>
    <w:rsid w:val="003F223E"/>
    <w:rsid w:val="003F5988"/>
    <w:rsid w:val="0040400F"/>
    <w:rsid w:val="00404F8B"/>
    <w:rsid w:val="00407D60"/>
    <w:rsid w:val="0041253E"/>
    <w:rsid w:val="004158D9"/>
    <w:rsid w:val="00416BA3"/>
    <w:rsid w:val="00417CD4"/>
    <w:rsid w:val="00420194"/>
    <w:rsid w:val="00421CCD"/>
    <w:rsid w:val="0042259A"/>
    <w:rsid w:val="00426E87"/>
    <w:rsid w:val="00433E37"/>
    <w:rsid w:val="00433E6E"/>
    <w:rsid w:val="0043588C"/>
    <w:rsid w:val="00436205"/>
    <w:rsid w:val="00440114"/>
    <w:rsid w:val="004407B0"/>
    <w:rsid w:val="00440ED1"/>
    <w:rsid w:val="00445A0F"/>
    <w:rsid w:val="00447103"/>
    <w:rsid w:val="004518B9"/>
    <w:rsid w:val="00452CE9"/>
    <w:rsid w:val="00453462"/>
    <w:rsid w:val="00456A86"/>
    <w:rsid w:val="00460421"/>
    <w:rsid w:val="00462391"/>
    <w:rsid w:val="00463C1C"/>
    <w:rsid w:val="00465993"/>
    <w:rsid w:val="00465B8E"/>
    <w:rsid w:val="00465D14"/>
    <w:rsid w:val="004716C8"/>
    <w:rsid w:val="004725B2"/>
    <w:rsid w:val="004731E0"/>
    <w:rsid w:val="00473C8F"/>
    <w:rsid w:val="00476362"/>
    <w:rsid w:val="004816A2"/>
    <w:rsid w:val="00482E76"/>
    <w:rsid w:val="0048381D"/>
    <w:rsid w:val="00484225"/>
    <w:rsid w:val="0048426B"/>
    <w:rsid w:val="00485266"/>
    <w:rsid w:val="00492F00"/>
    <w:rsid w:val="00495E47"/>
    <w:rsid w:val="0049648E"/>
    <w:rsid w:val="004976C9"/>
    <w:rsid w:val="004A03C7"/>
    <w:rsid w:val="004A42F7"/>
    <w:rsid w:val="004A4B07"/>
    <w:rsid w:val="004A546E"/>
    <w:rsid w:val="004A6A08"/>
    <w:rsid w:val="004B0573"/>
    <w:rsid w:val="004B0959"/>
    <w:rsid w:val="004B3C7F"/>
    <w:rsid w:val="004B57BA"/>
    <w:rsid w:val="004B6E43"/>
    <w:rsid w:val="004C0D86"/>
    <w:rsid w:val="004C2CF9"/>
    <w:rsid w:val="004C6099"/>
    <w:rsid w:val="004C6B70"/>
    <w:rsid w:val="004D1B44"/>
    <w:rsid w:val="004D1B6E"/>
    <w:rsid w:val="004E2452"/>
    <w:rsid w:val="004E51CA"/>
    <w:rsid w:val="005010E4"/>
    <w:rsid w:val="00503211"/>
    <w:rsid w:val="00504115"/>
    <w:rsid w:val="005072B4"/>
    <w:rsid w:val="00511469"/>
    <w:rsid w:val="00511978"/>
    <w:rsid w:val="0051517F"/>
    <w:rsid w:val="00516884"/>
    <w:rsid w:val="0052151C"/>
    <w:rsid w:val="0052473F"/>
    <w:rsid w:val="00525B9A"/>
    <w:rsid w:val="00525C87"/>
    <w:rsid w:val="00532582"/>
    <w:rsid w:val="005327F4"/>
    <w:rsid w:val="00535C36"/>
    <w:rsid w:val="00540E66"/>
    <w:rsid w:val="0054151B"/>
    <w:rsid w:val="00543234"/>
    <w:rsid w:val="005433EE"/>
    <w:rsid w:val="00543D24"/>
    <w:rsid w:val="00546B5E"/>
    <w:rsid w:val="00561E3B"/>
    <w:rsid w:val="00563B75"/>
    <w:rsid w:val="00565BE1"/>
    <w:rsid w:val="005668DE"/>
    <w:rsid w:val="00567397"/>
    <w:rsid w:val="00570EEF"/>
    <w:rsid w:val="00572ED3"/>
    <w:rsid w:val="00574080"/>
    <w:rsid w:val="00575831"/>
    <w:rsid w:val="00577349"/>
    <w:rsid w:val="00577F83"/>
    <w:rsid w:val="00580769"/>
    <w:rsid w:val="00581D63"/>
    <w:rsid w:val="00585E1C"/>
    <w:rsid w:val="00587FB2"/>
    <w:rsid w:val="00593DB4"/>
    <w:rsid w:val="00596372"/>
    <w:rsid w:val="00596947"/>
    <w:rsid w:val="0059797B"/>
    <w:rsid w:val="005A06AC"/>
    <w:rsid w:val="005A2AB0"/>
    <w:rsid w:val="005A3614"/>
    <w:rsid w:val="005A6564"/>
    <w:rsid w:val="005A7766"/>
    <w:rsid w:val="005A7C79"/>
    <w:rsid w:val="005B1ED5"/>
    <w:rsid w:val="005B33D8"/>
    <w:rsid w:val="005B5597"/>
    <w:rsid w:val="005B585E"/>
    <w:rsid w:val="005B6C52"/>
    <w:rsid w:val="005B720A"/>
    <w:rsid w:val="005B7850"/>
    <w:rsid w:val="005C001B"/>
    <w:rsid w:val="005C2496"/>
    <w:rsid w:val="005C6B07"/>
    <w:rsid w:val="005C7875"/>
    <w:rsid w:val="005C7FF4"/>
    <w:rsid w:val="005D1DA8"/>
    <w:rsid w:val="005D4B60"/>
    <w:rsid w:val="005D50E8"/>
    <w:rsid w:val="005D6948"/>
    <w:rsid w:val="005F2CE0"/>
    <w:rsid w:val="005F2DAD"/>
    <w:rsid w:val="005F397C"/>
    <w:rsid w:val="00601F42"/>
    <w:rsid w:val="00604414"/>
    <w:rsid w:val="006073F5"/>
    <w:rsid w:val="0060783A"/>
    <w:rsid w:val="0061211B"/>
    <w:rsid w:val="00612767"/>
    <w:rsid w:val="00612A0B"/>
    <w:rsid w:val="0061492F"/>
    <w:rsid w:val="006150D8"/>
    <w:rsid w:val="006249ED"/>
    <w:rsid w:val="00625DC8"/>
    <w:rsid w:val="006274A6"/>
    <w:rsid w:val="006276FC"/>
    <w:rsid w:val="006347E9"/>
    <w:rsid w:val="00635741"/>
    <w:rsid w:val="006371D4"/>
    <w:rsid w:val="006405B3"/>
    <w:rsid w:val="00642889"/>
    <w:rsid w:val="00643CA6"/>
    <w:rsid w:val="006457AC"/>
    <w:rsid w:val="00645AA4"/>
    <w:rsid w:val="00647496"/>
    <w:rsid w:val="006479EF"/>
    <w:rsid w:val="00653C66"/>
    <w:rsid w:val="006540A6"/>
    <w:rsid w:val="00654E4A"/>
    <w:rsid w:val="006628B7"/>
    <w:rsid w:val="00665E15"/>
    <w:rsid w:val="00667642"/>
    <w:rsid w:val="0067304A"/>
    <w:rsid w:val="00675854"/>
    <w:rsid w:val="006764B9"/>
    <w:rsid w:val="0068317B"/>
    <w:rsid w:val="00684E00"/>
    <w:rsid w:val="006916F3"/>
    <w:rsid w:val="006921B6"/>
    <w:rsid w:val="006954B3"/>
    <w:rsid w:val="00697008"/>
    <w:rsid w:val="006A2007"/>
    <w:rsid w:val="006A240B"/>
    <w:rsid w:val="006A2CA9"/>
    <w:rsid w:val="006A48F3"/>
    <w:rsid w:val="006A4E45"/>
    <w:rsid w:val="006B0746"/>
    <w:rsid w:val="006B1B1C"/>
    <w:rsid w:val="006B5A3B"/>
    <w:rsid w:val="006B6072"/>
    <w:rsid w:val="006B6FA9"/>
    <w:rsid w:val="006B73DD"/>
    <w:rsid w:val="006C02AB"/>
    <w:rsid w:val="006C2FA0"/>
    <w:rsid w:val="006D110A"/>
    <w:rsid w:val="006D5791"/>
    <w:rsid w:val="006D5850"/>
    <w:rsid w:val="006D63EE"/>
    <w:rsid w:val="006E216E"/>
    <w:rsid w:val="006E488B"/>
    <w:rsid w:val="006E595C"/>
    <w:rsid w:val="006E7E53"/>
    <w:rsid w:val="006F3B6E"/>
    <w:rsid w:val="006F5022"/>
    <w:rsid w:val="006F545C"/>
    <w:rsid w:val="006F7290"/>
    <w:rsid w:val="00700428"/>
    <w:rsid w:val="00701376"/>
    <w:rsid w:val="00702178"/>
    <w:rsid w:val="00703ACB"/>
    <w:rsid w:val="0070541F"/>
    <w:rsid w:val="00710530"/>
    <w:rsid w:val="00710821"/>
    <w:rsid w:val="007117B3"/>
    <w:rsid w:val="00712531"/>
    <w:rsid w:val="00712EBA"/>
    <w:rsid w:val="00717435"/>
    <w:rsid w:val="0071783E"/>
    <w:rsid w:val="00720B03"/>
    <w:rsid w:val="00720EA4"/>
    <w:rsid w:val="0072173B"/>
    <w:rsid w:val="00723BD2"/>
    <w:rsid w:val="00730EC0"/>
    <w:rsid w:val="00734453"/>
    <w:rsid w:val="007346E7"/>
    <w:rsid w:val="0073578A"/>
    <w:rsid w:val="00736A96"/>
    <w:rsid w:val="00740BAF"/>
    <w:rsid w:val="007431DA"/>
    <w:rsid w:val="00744902"/>
    <w:rsid w:val="00745473"/>
    <w:rsid w:val="00747250"/>
    <w:rsid w:val="007476E4"/>
    <w:rsid w:val="0074778D"/>
    <w:rsid w:val="0075095C"/>
    <w:rsid w:val="00751753"/>
    <w:rsid w:val="00751CE5"/>
    <w:rsid w:val="007540AD"/>
    <w:rsid w:val="00755E02"/>
    <w:rsid w:val="00761B14"/>
    <w:rsid w:val="00763DC8"/>
    <w:rsid w:val="00764951"/>
    <w:rsid w:val="00767C7C"/>
    <w:rsid w:val="00767E6A"/>
    <w:rsid w:val="00773085"/>
    <w:rsid w:val="00774734"/>
    <w:rsid w:val="007748DF"/>
    <w:rsid w:val="00780121"/>
    <w:rsid w:val="007851C9"/>
    <w:rsid w:val="00786CFD"/>
    <w:rsid w:val="00790C25"/>
    <w:rsid w:val="00792302"/>
    <w:rsid w:val="00793596"/>
    <w:rsid w:val="0079649C"/>
    <w:rsid w:val="007A03D1"/>
    <w:rsid w:val="007A5F14"/>
    <w:rsid w:val="007A6C2A"/>
    <w:rsid w:val="007B2AE5"/>
    <w:rsid w:val="007B3D41"/>
    <w:rsid w:val="007B41A1"/>
    <w:rsid w:val="007B4344"/>
    <w:rsid w:val="007B5404"/>
    <w:rsid w:val="007C0964"/>
    <w:rsid w:val="007C1459"/>
    <w:rsid w:val="007C1649"/>
    <w:rsid w:val="007C4009"/>
    <w:rsid w:val="007C72A3"/>
    <w:rsid w:val="007D1D2C"/>
    <w:rsid w:val="007E015C"/>
    <w:rsid w:val="007E4DE2"/>
    <w:rsid w:val="007F0E96"/>
    <w:rsid w:val="007F1A0B"/>
    <w:rsid w:val="007F2247"/>
    <w:rsid w:val="007F50E5"/>
    <w:rsid w:val="007F5414"/>
    <w:rsid w:val="007F559D"/>
    <w:rsid w:val="007F5AB2"/>
    <w:rsid w:val="00800471"/>
    <w:rsid w:val="0080095C"/>
    <w:rsid w:val="00803380"/>
    <w:rsid w:val="00803CDA"/>
    <w:rsid w:val="0080658E"/>
    <w:rsid w:val="008076DF"/>
    <w:rsid w:val="00811A30"/>
    <w:rsid w:val="0081388B"/>
    <w:rsid w:val="0081451A"/>
    <w:rsid w:val="00814E51"/>
    <w:rsid w:val="0081534E"/>
    <w:rsid w:val="0081595D"/>
    <w:rsid w:val="00821B73"/>
    <w:rsid w:val="00822306"/>
    <w:rsid w:val="00834599"/>
    <w:rsid w:val="00834B55"/>
    <w:rsid w:val="00834BF4"/>
    <w:rsid w:val="0083600D"/>
    <w:rsid w:val="008404C8"/>
    <w:rsid w:val="00841B8E"/>
    <w:rsid w:val="00841DAD"/>
    <w:rsid w:val="008432D1"/>
    <w:rsid w:val="00843D5D"/>
    <w:rsid w:val="008442BD"/>
    <w:rsid w:val="00845826"/>
    <w:rsid w:val="0084787D"/>
    <w:rsid w:val="00852A8B"/>
    <w:rsid w:val="00855299"/>
    <w:rsid w:val="00857846"/>
    <w:rsid w:val="00861CF7"/>
    <w:rsid w:val="00865203"/>
    <w:rsid w:val="00866482"/>
    <w:rsid w:val="0087114A"/>
    <w:rsid w:val="008725A8"/>
    <w:rsid w:val="00876BAF"/>
    <w:rsid w:val="00877DB0"/>
    <w:rsid w:val="00880082"/>
    <w:rsid w:val="00880C6E"/>
    <w:rsid w:val="00884343"/>
    <w:rsid w:val="00884BC9"/>
    <w:rsid w:val="0088633B"/>
    <w:rsid w:val="00886FDD"/>
    <w:rsid w:val="0089084E"/>
    <w:rsid w:val="00890B70"/>
    <w:rsid w:val="00892D3C"/>
    <w:rsid w:val="008A0B08"/>
    <w:rsid w:val="008A4C32"/>
    <w:rsid w:val="008A7C1D"/>
    <w:rsid w:val="008B1444"/>
    <w:rsid w:val="008B14D1"/>
    <w:rsid w:val="008B2167"/>
    <w:rsid w:val="008B2F91"/>
    <w:rsid w:val="008B3C50"/>
    <w:rsid w:val="008B4B26"/>
    <w:rsid w:val="008D00D2"/>
    <w:rsid w:val="008D0DB1"/>
    <w:rsid w:val="008D25DA"/>
    <w:rsid w:val="008D2C27"/>
    <w:rsid w:val="008D343D"/>
    <w:rsid w:val="008D4585"/>
    <w:rsid w:val="008D4EC4"/>
    <w:rsid w:val="008D710A"/>
    <w:rsid w:val="008D746D"/>
    <w:rsid w:val="008E04EB"/>
    <w:rsid w:val="008E0E28"/>
    <w:rsid w:val="008E2685"/>
    <w:rsid w:val="008E4A89"/>
    <w:rsid w:val="008E4C43"/>
    <w:rsid w:val="008F11B6"/>
    <w:rsid w:val="008F7DD7"/>
    <w:rsid w:val="00901DA1"/>
    <w:rsid w:val="00904218"/>
    <w:rsid w:val="00904345"/>
    <w:rsid w:val="009064F5"/>
    <w:rsid w:val="009073A5"/>
    <w:rsid w:val="00907D39"/>
    <w:rsid w:val="00910998"/>
    <w:rsid w:val="00911227"/>
    <w:rsid w:val="00912C3A"/>
    <w:rsid w:val="009148F8"/>
    <w:rsid w:val="009149A5"/>
    <w:rsid w:val="00917CA9"/>
    <w:rsid w:val="009251F6"/>
    <w:rsid w:val="00930404"/>
    <w:rsid w:val="009307F1"/>
    <w:rsid w:val="00933C9D"/>
    <w:rsid w:val="00936BA6"/>
    <w:rsid w:val="00945BB4"/>
    <w:rsid w:val="009460E2"/>
    <w:rsid w:val="00946EB6"/>
    <w:rsid w:val="009478CA"/>
    <w:rsid w:val="00951C65"/>
    <w:rsid w:val="0095474A"/>
    <w:rsid w:val="00955310"/>
    <w:rsid w:val="0096227B"/>
    <w:rsid w:val="00965571"/>
    <w:rsid w:val="00971C84"/>
    <w:rsid w:val="009721DB"/>
    <w:rsid w:val="009728EA"/>
    <w:rsid w:val="0097497B"/>
    <w:rsid w:val="009760C0"/>
    <w:rsid w:val="00982B39"/>
    <w:rsid w:val="009863CB"/>
    <w:rsid w:val="00987795"/>
    <w:rsid w:val="009937F1"/>
    <w:rsid w:val="00993E2A"/>
    <w:rsid w:val="0099440D"/>
    <w:rsid w:val="00994572"/>
    <w:rsid w:val="009A068D"/>
    <w:rsid w:val="009A20F2"/>
    <w:rsid w:val="009A53B8"/>
    <w:rsid w:val="009A7309"/>
    <w:rsid w:val="009B09C5"/>
    <w:rsid w:val="009B1F63"/>
    <w:rsid w:val="009B23B2"/>
    <w:rsid w:val="009B4865"/>
    <w:rsid w:val="009B6A61"/>
    <w:rsid w:val="009B7280"/>
    <w:rsid w:val="009C1636"/>
    <w:rsid w:val="009C61BD"/>
    <w:rsid w:val="009D06E3"/>
    <w:rsid w:val="009D2C28"/>
    <w:rsid w:val="009D2E97"/>
    <w:rsid w:val="009D5026"/>
    <w:rsid w:val="009D5636"/>
    <w:rsid w:val="009D5925"/>
    <w:rsid w:val="009D5C42"/>
    <w:rsid w:val="009E09ED"/>
    <w:rsid w:val="009E5422"/>
    <w:rsid w:val="009E604C"/>
    <w:rsid w:val="009E7514"/>
    <w:rsid w:val="009F08D4"/>
    <w:rsid w:val="009F18ED"/>
    <w:rsid w:val="009F4B98"/>
    <w:rsid w:val="009F744B"/>
    <w:rsid w:val="00A06288"/>
    <w:rsid w:val="00A06D8C"/>
    <w:rsid w:val="00A07608"/>
    <w:rsid w:val="00A131D9"/>
    <w:rsid w:val="00A14A31"/>
    <w:rsid w:val="00A16E68"/>
    <w:rsid w:val="00A1774B"/>
    <w:rsid w:val="00A22E61"/>
    <w:rsid w:val="00A237BF"/>
    <w:rsid w:val="00A241DF"/>
    <w:rsid w:val="00A2664D"/>
    <w:rsid w:val="00A27946"/>
    <w:rsid w:val="00A31127"/>
    <w:rsid w:val="00A317AF"/>
    <w:rsid w:val="00A36BA7"/>
    <w:rsid w:val="00A40EBD"/>
    <w:rsid w:val="00A42030"/>
    <w:rsid w:val="00A433EF"/>
    <w:rsid w:val="00A4568D"/>
    <w:rsid w:val="00A4614A"/>
    <w:rsid w:val="00A464FC"/>
    <w:rsid w:val="00A51F49"/>
    <w:rsid w:val="00A55062"/>
    <w:rsid w:val="00A576B7"/>
    <w:rsid w:val="00A60ADF"/>
    <w:rsid w:val="00A60B4E"/>
    <w:rsid w:val="00A72F46"/>
    <w:rsid w:val="00A7595A"/>
    <w:rsid w:val="00A76E7D"/>
    <w:rsid w:val="00A77225"/>
    <w:rsid w:val="00A829CE"/>
    <w:rsid w:val="00A8414B"/>
    <w:rsid w:val="00A8468A"/>
    <w:rsid w:val="00A8489E"/>
    <w:rsid w:val="00A86A85"/>
    <w:rsid w:val="00A90E0C"/>
    <w:rsid w:val="00A9121C"/>
    <w:rsid w:val="00A91333"/>
    <w:rsid w:val="00A91792"/>
    <w:rsid w:val="00A92039"/>
    <w:rsid w:val="00A93FEC"/>
    <w:rsid w:val="00AA07EB"/>
    <w:rsid w:val="00AA1CF9"/>
    <w:rsid w:val="00AA3181"/>
    <w:rsid w:val="00AA3933"/>
    <w:rsid w:val="00AA4289"/>
    <w:rsid w:val="00AA589C"/>
    <w:rsid w:val="00AA5E03"/>
    <w:rsid w:val="00AB0A32"/>
    <w:rsid w:val="00AB2712"/>
    <w:rsid w:val="00AB2F92"/>
    <w:rsid w:val="00AB3A7F"/>
    <w:rsid w:val="00AB53FF"/>
    <w:rsid w:val="00AB72F6"/>
    <w:rsid w:val="00AC16C0"/>
    <w:rsid w:val="00AD1751"/>
    <w:rsid w:val="00AD4C7F"/>
    <w:rsid w:val="00AD4ECE"/>
    <w:rsid w:val="00AE07B5"/>
    <w:rsid w:val="00AE29E9"/>
    <w:rsid w:val="00AE6851"/>
    <w:rsid w:val="00AF0AA3"/>
    <w:rsid w:val="00AF2AD2"/>
    <w:rsid w:val="00AF4EAF"/>
    <w:rsid w:val="00AF70A6"/>
    <w:rsid w:val="00AF70A8"/>
    <w:rsid w:val="00B01B45"/>
    <w:rsid w:val="00B079D8"/>
    <w:rsid w:val="00B07F9D"/>
    <w:rsid w:val="00B10FB9"/>
    <w:rsid w:val="00B124AB"/>
    <w:rsid w:val="00B1462A"/>
    <w:rsid w:val="00B16D57"/>
    <w:rsid w:val="00B20173"/>
    <w:rsid w:val="00B20500"/>
    <w:rsid w:val="00B21304"/>
    <w:rsid w:val="00B223EF"/>
    <w:rsid w:val="00B22D48"/>
    <w:rsid w:val="00B24F61"/>
    <w:rsid w:val="00B2680C"/>
    <w:rsid w:val="00B27BFE"/>
    <w:rsid w:val="00B311C0"/>
    <w:rsid w:val="00B33CD8"/>
    <w:rsid w:val="00B40730"/>
    <w:rsid w:val="00B40B71"/>
    <w:rsid w:val="00B44550"/>
    <w:rsid w:val="00B44FA1"/>
    <w:rsid w:val="00B5704D"/>
    <w:rsid w:val="00B60E8A"/>
    <w:rsid w:val="00B67CA0"/>
    <w:rsid w:val="00B7076A"/>
    <w:rsid w:val="00B72096"/>
    <w:rsid w:val="00B720EE"/>
    <w:rsid w:val="00B72CC1"/>
    <w:rsid w:val="00B73849"/>
    <w:rsid w:val="00B73E4A"/>
    <w:rsid w:val="00B7663E"/>
    <w:rsid w:val="00B7685E"/>
    <w:rsid w:val="00B81491"/>
    <w:rsid w:val="00B8218E"/>
    <w:rsid w:val="00B82A54"/>
    <w:rsid w:val="00B82F10"/>
    <w:rsid w:val="00B8546E"/>
    <w:rsid w:val="00B91CFD"/>
    <w:rsid w:val="00B927D1"/>
    <w:rsid w:val="00B959D2"/>
    <w:rsid w:val="00B964AC"/>
    <w:rsid w:val="00BA142D"/>
    <w:rsid w:val="00BA258D"/>
    <w:rsid w:val="00BA2E98"/>
    <w:rsid w:val="00BA3722"/>
    <w:rsid w:val="00BA3C7C"/>
    <w:rsid w:val="00BA5CFB"/>
    <w:rsid w:val="00BA5DD0"/>
    <w:rsid w:val="00BA5F93"/>
    <w:rsid w:val="00BA6F54"/>
    <w:rsid w:val="00BA7D0E"/>
    <w:rsid w:val="00BB0AE2"/>
    <w:rsid w:val="00BB1750"/>
    <w:rsid w:val="00BC228F"/>
    <w:rsid w:val="00BC2AD6"/>
    <w:rsid w:val="00BC2D56"/>
    <w:rsid w:val="00BC71D4"/>
    <w:rsid w:val="00BD079C"/>
    <w:rsid w:val="00BD48D4"/>
    <w:rsid w:val="00BD4965"/>
    <w:rsid w:val="00BD5036"/>
    <w:rsid w:val="00BD6121"/>
    <w:rsid w:val="00BD6408"/>
    <w:rsid w:val="00BD6A77"/>
    <w:rsid w:val="00BD79E9"/>
    <w:rsid w:val="00BD7B4C"/>
    <w:rsid w:val="00BE4516"/>
    <w:rsid w:val="00BF45A2"/>
    <w:rsid w:val="00BF5FDE"/>
    <w:rsid w:val="00BF75C5"/>
    <w:rsid w:val="00BF7D13"/>
    <w:rsid w:val="00C01DED"/>
    <w:rsid w:val="00C03BF5"/>
    <w:rsid w:val="00C07FE5"/>
    <w:rsid w:val="00C11900"/>
    <w:rsid w:val="00C1372A"/>
    <w:rsid w:val="00C13F49"/>
    <w:rsid w:val="00C15E24"/>
    <w:rsid w:val="00C166A2"/>
    <w:rsid w:val="00C2422B"/>
    <w:rsid w:val="00C260A8"/>
    <w:rsid w:val="00C3056C"/>
    <w:rsid w:val="00C31A50"/>
    <w:rsid w:val="00C31D8F"/>
    <w:rsid w:val="00C31FF3"/>
    <w:rsid w:val="00C32F18"/>
    <w:rsid w:val="00C43958"/>
    <w:rsid w:val="00C44C8A"/>
    <w:rsid w:val="00C4723B"/>
    <w:rsid w:val="00C479ED"/>
    <w:rsid w:val="00C47B9E"/>
    <w:rsid w:val="00C50A4C"/>
    <w:rsid w:val="00C50C60"/>
    <w:rsid w:val="00C51094"/>
    <w:rsid w:val="00C5359C"/>
    <w:rsid w:val="00C5385B"/>
    <w:rsid w:val="00C560CC"/>
    <w:rsid w:val="00C57BCE"/>
    <w:rsid w:val="00C679B8"/>
    <w:rsid w:val="00C7076A"/>
    <w:rsid w:val="00C70EB3"/>
    <w:rsid w:val="00C734D9"/>
    <w:rsid w:val="00C736B3"/>
    <w:rsid w:val="00C757A4"/>
    <w:rsid w:val="00C7622D"/>
    <w:rsid w:val="00C77F1B"/>
    <w:rsid w:val="00C819BC"/>
    <w:rsid w:val="00C8205F"/>
    <w:rsid w:val="00C847E2"/>
    <w:rsid w:val="00C86D5C"/>
    <w:rsid w:val="00C87069"/>
    <w:rsid w:val="00C90864"/>
    <w:rsid w:val="00C9409D"/>
    <w:rsid w:val="00C96FEB"/>
    <w:rsid w:val="00CA25C5"/>
    <w:rsid w:val="00CA4348"/>
    <w:rsid w:val="00CA656D"/>
    <w:rsid w:val="00CA7213"/>
    <w:rsid w:val="00CA749E"/>
    <w:rsid w:val="00CB2256"/>
    <w:rsid w:val="00CB3347"/>
    <w:rsid w:val="00CC06A9"/>
    <w:rsid w:val="00CC1ADC"/>
    <w:rsid w:val="00CC7F9F"/>
    <w:rsid w:val="00CD0D67"/>
    <w:rsid w:val="00CD645E"/>
    <w:rsid w:val="00CE108F"/>
    <w:rsid w:val="00CE39E7"/>
    <w:rsid w:val="00CE6D4C"/>
    <w:rsid w:val="00CF0D04"/>
    <w:rsid w:val="00CF71F0"/>
    <w:rsid w:val="00D025D7"/>
    <w:rsid w:val="00D0275D"/>
    <w:rsid w:val="00D15812"/>
    <w:rsid w:val="00D1767F"/>
    <w:rsid w:val="00D176CC"/>
    <w:rsid w:val="00D24EAA"/>
    <w:rsid w:val="00D27B09"/>
    <w:rsid w:val="00D30C85"/>
    <w:rsid w:val="00D310B0"/>
    <w:rsid w:val="00D31A86"/>
    <w:rsid w:val="00D3259F"/>
    <w:rsid w:val="00D33F48"/>
    <w:rsid w:val="00D36E2F"/>
    <w:rsid w:val="00D403EC"/>
    <w:rsid w:val="00D44257"/>
    <w:rsid w:val="00D449A8"/>
    <w:rsid w:val="00D46ADF"/>
    <w:rsid w:val="00D46F96"/>
    <w:rsid w:val="00D4764C"/>
    <w:rsid w:val="00D54655"/>
    <w:rsid w:val="00D56661"/>
    <w:rsid w:val="00D56E97"/>
    <w:rsid w:val="00D627CF"/>
    <w:rsid w:val="00D628A8"/>
    <w:rsid w:val="00D64984"/>
    <w:rsid w:val="00D653F0"/>
    <w:rsid w:val="00D66B35"/>
    <w:rsid w:val="00D6794D"/>
    <w:rsid w:val="00D728D2"/>
    <w:rsid w:val="00D75695"/>
    <w:rsid w:val="00D80907"/>
    <w:rsid w:val="00D8236D"/>
    <w:rsid w:val="00D864D0"/>
    <w:rsid w:val="00D86D52"/>
    <w:rsid w:val="00D8708B"/>
    <w:rsid w:val="00D913AB"/>
    <w:rsid w:val="00DA4355"/>
    <w:rsid w:val="00DB1415"/>
    <w:rsid w:val="00DB408B"/>
    <w:rsid w:val="00DB409B"/>
    <w:rsid w:val="00DB709B"/>
    <w:rsid w:val="00DC132E"/>
    <w:rsid w:val="00DC26BA"/>
    <w:rsid w:val="00DC3634"/>
    <w:rsid w:val="00DC395D"/>
    <w:rsid w:val="00DC52C7"/>
    <w:rsid w:val="00DC6B97"/>
    <w:rsid w:val="00DD04F5"/>
    <w:rsid w:val="00DD2C81"/>
    <w:rsid w:val="00DD736A"/>
    <w:rsid w:val="00DD7E60"/>
    <w:rsid w:val="00DE22C7"/>
    <w:rsid w:val="00DE2479"/>
    <w:rsid w:val="00DE2DC6"/>
    <w:rsid w:val="00DE3663"/>
    <w:rsid w:val="00DE5B16"/>
    <w:rsid w:val="00DE630A"/>
    <w:rsid w:val="00DF22C5"/>
    <w:rsid w:val="00DF487B"/>
    <w:rsid w:val="00DF5784"/>
    <w:rsid w:val="00DF745B"/>
    <w:rsid w:val="00E023CA"/>
    <w:rsid w:val="00E042C7"/>
    <w:rsid w:val="00E10E97"/>
    <w:rsid w:val="00E1122C"/>
    <w:rsid w:val="00E114F4"/>
    <w:rsid w:val="00E130F8"/>
    <w:rsid w:val="00E166A1"/>
    <w:rsid w:val="00E179B7"/>
    <w:rsid w:val="00E20C27"/>
    <w:rsid w:val="00E2277A"/>
    <w:rsid w:val="00E22FB0"/>
    <w:rsid w:val="00E2310D"/>
    <w:rsid w:val="00E242AF"/>
    <w:rsid w:val="00E2461F"/>
    <w:rsid w:val="00E27D72"/>
    <w:rsid w:val="00E335E5"/>
    <w:rsid w:val="00E34C63"/>
    <w:rsid w:val="00E3593B"/>
    <w:rsid w:val="00E37CC0"/>
    <w:rsid w:val="00E40EFD"/>
    <w:rsid w:val="00E43201"/>
    <w:rsid w:val="00E447C7"/>
    <w:rsid w:val="00E50126"/>
    <w:rsid w:val="00E508D3"/>
    <w:rsid w:val="00E52E77"/>
    <w:rsid w:val="00E55F29"/>
    <w:rsid w:val="00E61CD2"/>
    <w:rsid w:val="00E62D3A"/>
    <w:rsid w:val="00E63E91"/>
    <w:rsid w:val="00E73092"/>
    <w:rsid w:val="00E74549"/>
    <w:rsid w:val="00E7768E"/>
    <w:rsid w:val="00E803FB"/>
    <w:rsid w:val="00E85811"/>
    <w:rsid w:val="00E919E8"/>
    <w:rsid w:val="00E95F05"/>
    <w:rsid w:val="00E9722F"/>
    <w:rsid w:val="00EA1105"/>
    <w:rsid w:val="00EB481A"/>
    <w:rsid w:val="00EB54B4"/>
    <w:rsid w:val="00EC0CCE"/>
    <w:rsid w:val="00EC2DB7"/>
    <w:rsid w:val="00EC3B37"/>
    <w:rsid w:val="00EC3E3D"/>
    <w:rsid w:val="00EC70B1"/>
    <w:rsid w:val="00ED0367"/>
    <w:rsid w:val="00ED2514"/>
    <w:rsid w:val="00ED4D06"/>
    <w:rsid w:val="00ED5B12"/>
    <w:rsid w:val="00ED6F6A"/>
    <w:rsid w:val="00EE00AA"/>
    <w:rsid w:val="00EE2E4A"/>
    <w:rsid w:val="00EF08BB"/>
    <w:rsid w:val="00EF3487"/>
    <w:rsid w:val="00EF7130"/>
    <w:rsid w:val="00F003AA"/>
    <w:rsid w:val="00F106E0"/>
    <w:rsid w:val="00F11BD8"/>
    <w:rsid w:val="00F11E9B"/>
    <w:rsid w:val="00F262AB"/>
    <w:rsid w:val="00F32211"/>
    <w:rsid w:val="00F37029"/>
    <w:rsid w:val="00F40310"/>
    <w:rsid w:val="00F41886"/>
    <w:rsid w:val="00F41A8B"/>
    <w:rsid w:val="00F457C5"/>
    <w:rsid w:val="00F512CE"/>
    <w:rsid w:val="00F53200"/>
    <w:rsid w:val="00F53AF8"/>
    <w:rsid w:val="00F566D6"/>
    <w:rsid w:val="00F56B00"/>
    <w:rsid w:val="00F60590"/>
    <w:rsid w:val="00F60A5E"/>
    <w:rsid w:val="00F61454"/>
    <w:rsid w:val="00F62853"/>
    <w:rsid w:val="00F64A73"/>
    <w:rsid w:val="00F650B4"/>
    <w:rsid w:val="00F70FB4"/>
    <w:rsid w:val="00F73263"/>
    <w:rsid w:val="00F810AF"/>
    <w:rsid w:val="00F83818"/>
    <w:rsid w:val="00F867E0"/>
    <w:rsid w:val="00F904F7"/>
    <w:rsid w:val="00F90D79"/>
    <w:rsid w:val="00F911AC"/>
    <w:rsid w:val="00F92676"/>
    <w:rsid w:val="00F9281D"/>
    <w:rsid w:val="00F93FC2"/>
    <w:rsid w:val="00FA1818"/>
    <w:rsid w:val="00FA3494"/>
    <w:rsid w:val="00FA3FCE"/>
    <w:rsid w:val="00FA7ECE"/>
    <w:rsid w:val="00FB06BB"/>
    <w:rsid w:val="00FB22DA"/>
    <w:rsid w:val="00FB5BC7"/>
    <w:rsid w:val="00FC3C6F"/>
    <w:rsid w:val="00FD4A6B"/>
    <w:rsid w:val="00FD61ED"/>
    <w:rsid w:val="00FD7877"/>
    <w:rsid w:val="00FE02DA"/>
    <w:rsid w:val="00FE0E32"/>
    <w:rsid w:val="00FE28D8"/>
    <w:rsid w:val="00FE2932"/>
    <w:rsid w:val="00FE4E1E"/>
    <w:rsid w:val="00FF1976"/>
    <w:rsid w:val="00FF4003"/>
    <w:rsid w:val="00FF6B4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32"/>
  </w:style>
  <w:style w:type="paragraph" w:styleId="Ttulo1">
    <w:name w:val="heading 1"/>
    <w:basedOn w:val="Normal"/>
    <w:next w:val="Normal"/>
    <w:link w:val="Ttulo1Char"/>
    <w:uiPriority w:val="9"/>
    <w:qFormat/>
    <w:rsid w:val="005B33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054A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leCover">
    <w:name w:val="Title Cover"/>
    <w:basedOn w:val="Normal"/>
    <w:next w:val="Normal"/>
    <w:rsid w:val="008A4C32"/>
    <w:pPr>
      <w:keepNext/>
      <w:keepLines/>
      <w:pBdr>
        <w:top w:val="single" w:sz="48" w:space="31" w:color="auto"/>
      </w:pBdr>
      <w:tabs>
        <w:tab w:val="left" w:pos="0"/>
      </w:tabs>
      <w:spacing w:before="240" w:beforeAutospacing="1" w:after="500" w:line="640" w:lineRule="exact"/>
      <w:ind w:left="-840" w:right="-840"/>
    </w:pPr>
    <w:rPr>
      <w:rFonts w:ascii="Arial Black" w:eastAsia="Times New Roman" w:hAnsi="Arial Black" w:cs="Times New Roman"/>
      <w:b/>
      <w:spacing w:val="-48"/>
      <w:kern w:val="28"/>
      <w:sz w:val="64"/>
      <w:szCs w:val="20"/>
    </w:rPr>
  </w:style>
  <w:style w:type="paragraph" w:styleId="Cabealho">
    <w:name w:val="header"/>
    <w:basedOn w:val="Normal"/>
    <w:link w:val="CabealhoChar"/>
    <w:uiPriority w:val="99"/>
    <w:unhideWhenUsed/>
    <w:rsid w:val="008A4C3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C32"/>
  </w:style>
  <w:style w:type="paragraph" w:styleId="Rodap">
    <w:name w:val="footer"/>
    <w:basedOn w:val="Normal"/>
    <w:link w:val="RodapChar"/>
    <w:semiHidden/>
    <w:unhideWhenUsed/>
    <w:rsid w:val="008A4C32"/>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8A4C32"/>
  </w:style>
  <w:style w:type="paragraph" w:styleId="Textodebalo">
    <w:name w:val="Balloon Text"/>
    <w:basedOn w:val="Normal"/>
    <w:link w:val="TextodebaloChar"/>
    <w:uiPriority w:val="99"/>
    <w:semiHidden/>
    <w:unhideWhenUsed/>
    <w:rsid w:val="008A4C3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A4C32"/>
    <w:rPr>
      <w:rFonts w:ascii="Tahoma" w:hAnsi="Tahoma" w:cs="Tahoma"/>
      <w:sz w:val="16"/>
      <w:szCs w:val="16"/>
    </w:rPr>
  </w:style>
  <w:style w:type="paragraph" w:styleId="Textodenotaderodap">
    <w:name w:val="footnote text"/>
    <w:basedOn w:val="Normal"/>
    <w:link w:val="TextodenotaderodapChar"/>
    <w:uiPriority w:val="99"/>
    <w:semiHidden/>
    <w:unhideWhenUsed/>
    <w:rsid w:val="008A4C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A4C32"/>
    <w:rPr>
      <w:sz w:val="20"/>
      <w:szCs w:val="20"/>
    </w:rPr>
  </w:style>
  <w:style w:type="character" w:styleId="Refdenotaderodap">
    <w:name w:val="footnote reference"/>
    <w:basedOn w:val="Fontepargpadro"/>
    <w:uiPriority w:val="99"/>
    <w:semiHidden/>
    <w:unhideWhenUsed/>
    <w:rsid w:val="008A4C32"/>
    <w:rPr>
      <w:vertAlign w:val="superscript"/>
    </w:rPr>
  </w:style>
  <w:style w:type="character" w:styleId="Nmerodepgina">
    <w:name w:val="page number"/>
    <w:basedOn w:val="Fontepargpadro"/>
    <w:semiHidden/>
    <w:rsid w:val="008A4C32"/>
  </w:style>
  <w:style w:type="character" w:customStyle="1" w:styleId="Ttulo1Char">
    <w:name w:val="Título 1 Char"/>
    <w:basedOn w:val="Fontepargpadro"/>
    <w:link w:val="Ttulo1"/>
    <w:uiPriority w:val="9"/>
    <w:rsid w:val="005B33D8"/>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5B33D8"/>
    <w:pPr>
      <w:outlineLvl w:val="9"/>
    </w:pPr>
  </w:style>
  <w:style w:type="paragraph" w:styleId="PargrafodaLista">
    <w:name w:val="List Paragraph"/>
    <w:basedOn w:val="Normal"/>
    <w:uiPriority w:val="34"/>
    <w:qFormat/>
    <w:rsid w:val="005B33D8"/>
    <w:pPr>
      <w:ind w:left="720"/>
      <w:contextualSpacing/>
    </w:pPr>
  </w:style>
  <w:style w:type="numbering" w:customStyle="1" w:styleId="Estilo1">
    <w:name w:val="Estilo1"/>
    <w:uiPriority w:val="99"/>
    <w:rsid w:val="005B33D8"/>
    <w:pPr>
      <w:numPr>
        <w:numId w:val="3"/>
      </w:numPr>
    </w:pPr>
  </w:style>
  <w:style w:type="numbering" w:customStyle="1" w:styleId="Estilo2">
    <w:name w:val="Estilo2"/>
    <w:uiPriority w:val="99"/>
    <w:rsid w:val="005B33D8"/>
    <w:pPr>
      <w:numPr>
        <w:numId w:val="4"/>
      </w:numPr>
    </w:pPr>
  </w:style>
  <w:style w:type="character" w:customStyle="1" w:styleId="Ttulo2Char">
    <w:name w:val="Título 2 Char"/>
    <w:basedOn w:val="Fontepargpadro"/>
    <w:link w:val="Ttulo2"/>
    <w:uiPriority w:val="9"/>
    <w:rsid w:val="00054AFE"/>
    <w:rPr>
      <w:rFonts w:asciiTheme="majorHAnsi" w:eastAsiaTheme="majorEastAsia" w:hAnsiTheme="majorHAnsi" w:cstheme="majorBidi"/>
      <w:b/>
      <w:bCs/>
      <w:color w:val="4F81BD" w:themeColor="accent1"/>
      <w:sz w:val="26"/>
      <w:szCs w:val="26"/>
    </w:rPr>
  </w:style>
  <w:style w:type="paragraph" w:styleId="Sumrio2">
    <w:name w:val="toc 2"/>
    <w:basedOn w:val="Normal"/>
    <w:next w:val="Normal"/>
    <w:autoRedefine/>
    <w:uiPriority w:val="39"/>
    <w:unhideWhenUsed/>
    <w:rsid w:val="00054AFE"/>
    <w:pPr>
      <w:spacing w:after="100"/>
      <w:ind w:left="220"/>
    </w:pPr>
  </w:style>
  <w:style w:type="character" w:styleId="Hyperlink">
    <w:name w:val="Hyperlink"/>
    <w:basedOn w:val="Fontepargpadro"/>
    <w:uiPriority w:val="99"/>
    <w:unhideWhenUsed/>
    <w:rsid w:val="00054AFE"/>
    <w:rPr>
      <w:color w:val="0000FF" w:themeColor="hyperlink"/>
      <w:u w:val="single"/>
    </w:rPr>
  </w:style>
  <w:style w:type="numbering" w:customStyle="1" w:styleId="Estilo3">
    <w:name w:val="Estilo3"/>
    <w:uiPriority w:val="99"/>
    <w:rsid w:val="00054AFE"/>
    <w:pPr>
      <w:numPr>
        <w:numId w:val="8"/>
      </w:numPr>
    </w:pPr>
  </w:style>
  <w:style w:type="numbering" w:customStyle="1" w:styleId="Estilo4">
    <w:name w:val="Estilo4"/>
    <w:uiPriority w:val="99"/>
    <w:rsid w:val="00035405"/>
    <w:pPr>
      <w:numPr>
        <w:numId w:val="12"/>
      </w:numPr>
    </w:pPr>
  </w:style>
  <w:style w:type="numbering" w:customStyle="1" w:styleId="Estilo5">
    <w:name w:val="Estilo5"/>
    <w:uiPriority w:val="99"/>
    <w:rsid w:val="007B3D41"/>
    <w:pPr>
      <w:numPr>
        <w:numId w:val="21"/>
      </w:numPr>
    </w:pPr>
  </w:style>
  <w:style w:type="numbering" w:customStyle="1" w:styleId="Estilo6">
    <w:name w:val="Estilo6"/>
    <w:uiPriority w:val="99"/>
    <w:rsid w:val="007B3D41"/>
    <w:pPr>
      <w:numPr>
        <w:numId w:val="24"/>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DF9D82-CDB6-4AB8-9ED5-BAD81FF85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601</Words>
  <Characters>3248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Michelon</dc:creator>
  <cp:lastModifiedBy>Alex Michelon</cp:lastModifiedBy>
  <cp:revision>27</cp:revision>
  <dcterms:created xsi:type="dcterms:W3CDTF">2015-11-20T18:59:00Z</dcterms:created>
  <dcterms:modified xsi:type="dcterms:W3CDTF">2015-12-02T00:19:00Z</dcterms:modified>
</cp:coreProperties>
</file>