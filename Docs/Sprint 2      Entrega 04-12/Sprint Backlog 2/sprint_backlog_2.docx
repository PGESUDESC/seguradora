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2F5" w:rsidRDefault="00FF72F5" w:rsidP="00FF72F5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96"/>
          <w:szCs w:val="96"/>
        </w:rPr>
      </w:pPr>
      <w:r>
        <w:rPr>
          <w:b w:val="0"/>
          <w:sz w:val="96"/>
          <w:szCs w:val="96"/>
        </w:rPr>
        <w:t>Documento</w:t>
      </w:r>
    </w:p>
    <w:p w:rsidR="00FF72F5" w:rsidRPr="0097233F" w:rsidRDefault="00770A22" w:rsidP="00FF72F5">
      <w:pPr>
        <w:pStyle w:val="TitleCover"/>
        <w:numPr>
          <w:ins w:id="1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96"/>
          <w:szCs w:val="96"/>
        </w:rPr>
      </w:pPr>
      <w:proofErr w:type="spellStart"/>
      <w:r w:rsidRPr="0097233F">
        <w:rPr>
          <w:b w:val="0"/>
          <w:sz w:val="96"/>
          <w:szCs w:val="96"/>
        </w:rPr>
        <w:t>Sprint</w:t>
      </w:r>
      <w:proofErr w:type="spellEnd"/>
      <w:r w:rsidRPr="0097233F">
        <w:rPr>
          <w:b w:val="0"/>
          <w:sz w:val="96"/>
          <w:szCs w:val="96"/>
        </w:rPr>
        <w:t xml:space="preserve"> </w:t>
      </w:r>
      <w:proofErr w:type="spellStart"/>
      <w:r w:rsidRPr="0097233F">
        <w:rPr>
          <w:b w:val="0"/>
          <w:sz w:val="96"/>
          <w:szCs w:val="96"/>
        </w:rPr>
        <w:t>Backlog</w:t>
      </w:r>
      <w:proofErr w:type="spellEnd"/>
      <w:r w:rsidRPr="0097233F">
        <w:rPr>
          <w:b w:val="0"/>
          <w:sz w:val="96"/>
          <w:szCs w:val="96"/>
        </w:rPr>
        <w:t xml:space="preserve"> </w:t>
      </w:r>
      <w:proofErr w:type="gramStart"/>
      <w:r w:rsidRPr="0097233F">
        <w:rPr>
          <w:b w:val="0"/>
          <w:sz w:val="96"/>
          <w:szCs w:val="96"/>
        </w:rPr>
        <w:t>2</w:t>
      </w:r>
      <w:proofErr w:type="gramEnd"/>
    </w:p>
    <w:p w:rsidR="00FF72F5" w:rsidRPr="0097233F" w:rsidRDefault="00FF72F5" w:rsidP="00FF72F5">
      <w:pPr>
        <w:rPr>
          <w:lang w:eastAsia="en-US"/>
        </w:rPr>
      </w:pPr>
    </w:p>
    <w:p w:rsidR="00FF72F5" w:rsidRDefault="00FF72F5" w:rsidP="00FF72F5">
      <w:pPr>
        <w:pStyle w:val="TitleCover"/>
        <w:numPr>
          <w:ins w:id="2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96"/>
          <w:szCs w:val="96"/>
        </w:rPr>
      </w:pPr>
      <w:r>
        <w:rPr>
          <w:b w:val="0"/>
          <w:sz w:val="96"/>
          <w:szCs w:val="96"/>
        </w:rPr>
        <w:t xml:space="preserve">Sistema </w:t>
      </w:r>
    </w:p>
    <w:p w:rsidR="00FF72F5" w:rsidRDefault="00FF72F5" w:rsidP="00FF72F5">
      <w:pPr>
        <w:pStyle w:val="TitleCover"/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96"/>
          <w:szCs w:val="96"/>
        </w:rPr>
      </w:pPr>
      <w:proofErr w:type="spellStart"/>
      <w:r>
        <w:rPr>
          <w:b w:val="0"/>
          <w:sz w:val="96"/>
          <w:szCs w:val="96"/>
        </w:rPr>
        <w:t>Modro</w:t>
      </w:r>
      <w:proofErr w:type="spellEnd"/>
      <w:r>
        <w:rPr>
          <w:b w:val="0"/>
          <w:sz w:val="96"/>
          <w:szCs w:val="96"/>
        </w:rPr>
        <w:t xml:space="preserve"> Seguros</w:t>
      </w:r>
    </w:p>
    <w:p w:rsidR="00FF72F5" w:rsidRPr="0097233F" w:rsidRDefault="00FF72F5" w:rsidP="00FF72F5">
      <w:pPr>
        <w:rPr>
          <w:lang w:eastAsia="en-US"/>
        </w:rPr>
      </w:pPr>
    </w:p>
    <w:p w:rsidR="00FF72F5" w:rsidRPr="0097233F" w:rsidRDefault="00FF72F5" w:rsidP="00FF72F5">
      <w:pPr>
        <w:rPr>
          <w:lang w:eastAsia="en-US"/>
        </w:rPr>
      </w:pPr>
    </w:p>
    <w:p w:rsidR="00FF72F5" w:rsidRPr="0097233F" w:rsidRDefault="00FF72F5" w:rsidP="00FF72F5">
      <w:pPr>
        <w:rPr>
          <w:lang w:eastAsia="en-US"/>
        </w:rPr>
      </w:pPr>
    </w:p>
    <w:p w:rsidR="00FF72F5" w:rsidRPr="0097233F" w:rsidRDefault="00FF72F5" w:rsidP="00FF72F5">
      <w:pPr>
        <w:rPr>
          <w:lang w:eastAsia="en-US"/>
        </w:rPr>
      </w:pPr>
    </w:p>
    <w:p w:rsidR="00FF72F5" w:rsidRPr="0097233F" w:rsidRDefault="00FF72F5" w:rsidP="00FF72F5">
      <w:pPr>
        <w:rPr>
          <w:lang w:eastAsia="en-US"/>
        </w:rPr>
      </w:pPr>
    </w:p>
    <w:p w:rsidR="00FF72F5" w:rsidRPr="0097233F" w:rsidRDefault="00FF72F5" w:rsidP="00FF72F5">
      <w:pPr>
        <w:rPr>
          <w:lang w:eastAsia="en-US"/>
        </w:rPr>
      </w:pPr>
    </w:p>
    <w:p w:rsidR="00FF72F5" w:rsidRPr="0097233F" w:rsidRDefault="00FF72F5" w:rsidP="00FF72F5">
      <w:pPr>
        <w:rPr>
          <w:lang w:eastAsia="en-US"/>
        </w:rPr>
      </w:pPr>
    </w:p>
    <w:p w:rsidR="00FF72F5" w:rsidRPr="0097233F" w:rsidRDefault="00FF72F5" w:rsidP="00FF72F5">
      <w:pPr>
        <w:rPr>
          <w:lang w:eastAsia="en-US"/>
        </w:rPr>
      </w:pPr>
    </w:p>
    <w:p w:rsidR="00FF72F5" w:rsidRPr="0097233F" w:rsidRDefault="00FF72F5" w:rsidP="00FF72F5">
      <w:pPr>
        <w:rPr>
          <w:lang w:eastAsia="en-US"/>
        </w:rPr>
      </w:pPr>
    </w:p>
    <w:p w:rsidR="00FF72F5" w:rsidRPr="0097233F" w:rsidRDefault="00FF72F5" w:rsidP="00FF72F5">
      <w:pPr>
        <w:rPr>
          <w:lang w:eastAsia="en-US"/>
        </w:rPr>
      </w:pPr>
    </w:p>
    <w:p w:rsidR="00FF72F5" w:rsidRPr="0097233F" w:rsidRDefault="00FF72F5" w:rsidP="00FF72F5">
      <w:pPr>
        <w:rPr>
          <w:lang w:eastAsia="en-US"/>
        </w:rPr>
      </w:pPr>
    </w:p>
    <w:p w:rsidR="00FF72F5" w:rsidRPr="0097233F" w:rsidRDefault="00FF72F5" w:rsidP="00FF72F5">
      <w:pPr>
        <w:rPr>
          <w:lang w:eastAsia="en-US"/>
        </w:rPr>
      </w:pPr>
    </w:p>
    <w:p w:rsidR="00FF72F5" w:rsidRPr="0097233F" w:rsidRDefault="00FF72F5" w:rsidP="00FF72F5">
      <w:pPr>
        <w:pStyle w:val="titulo"/>
        <w:spacing w:before="120"/>
        <w:jc w:val="both"/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  <w:lang w:eastAsia="pt-BR"/>
        </w:rPr>
        <w:id w:val="71431235"/>
        <w:docPartObj>
          <w:docPartGallery w:val="Table of Contents"/>
          <w:docPartUnique/>
        </w:docPartObj>
      </w:sdtPr>
      <w:sdtContent>
        <w:p w:rsidR="00FF72F5" w:rsidRDefault="00FF72F5">
          <w:pPr>
            <w:pStyle w:val="CabealhodoSumrio"/>
          </w:pPr>
          <w:r w:rsidRPr="000C129F">
            <w:rPr>
              <w:rFonts w:ascii="Times New Roman" w:hAnsi="Times New Roman" w:cs="Times New Roman"/>
              <w:color w:val="auto"/>
            </w:rPr>
            <w:t>Conteúdo</w:t>
          </w:r>
        </w:p>
        <w:p w:rsidR="00EA75EC" w:rsidRDefault="00FC0EF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FF72F5">
            <w:instrText xml:space="preserve"> TOC \o "1-3" \h \z \u </w:instrText>
          </w:r>
          <w:r>
            <w:fldChar w:fldCharType="separate"/>
          </w:r>
          <w:hyperlink w:anchor="_Toc436939269" w:history="1">
            <w:r w:rsidR="00EA75EC" w:rsidRPr="00C40364">
              <w:rPr>
                <w:rStyle w:val="Hyperlink"/>
                <w:rFonts w:eastAsiaTheme="majorEastAsia"/>
                <w:noProof/>
              </w:rPr>
              <w:t>Histórico de Alterações</w:t>
            </w:r>
            <w:r w:rsidR="00EA7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75EC">
              <w:rPr>
                <w:noProof/>
                <w:webHidden/>
              </w:rPr>
              <w:instrText xml:space="preserve"> PAGEREF _Toc436939269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5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5EC" w:rsidRDefault="00FC0EF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939270" w:history="1">
            <w:r w:rsidR="00EA75EC" w:rsidRPr="00C40364">
              <w:rPr>
                <w:rStyle w:val="Hyperlink"/>
                <w:rFonts w:eastAsiaTheme="majorEastAsia"/>
                <w:noProof/>
              </w:rPr>
              <w:t>1.</w:t>
            </w:r>
            <w:r w:rsidR="00EA75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75EC" w:rsidRPr="00C40364">
              <w:rPr>
                <w:rStyle w:val="Hyperlink"/>
                <w:rFonts w:eastAsiaTheme="majorEastAsia"/>
                <w:noProof/>
              </w:rPr>
              <w:t>Introdução</w:t>
            </w:r>
            <w:r w:rsidR="00EA7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75EC">
              <w:rPr>
                <w:noProof/>
                <w:webHidden/>
              </w:rPr>
              <w:instrText xml:space="preserve"> PAGEREF _Toc436939270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5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5EC" w:rsidRDefault="00FC0EF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939271" w:history="1">
            <w:r w:rsidR="00EA75EC" w:rsidRPr="00C40364">
              <w:rPr>
                <w:rStyle w:val="Hyperlink"/>
                <w:rFonts w:eastAsiaTheme="majorEastAsia"/>
                <w:noProof/>
              </w:rPr>
              <w:t>2.</w:t>
            </w:r>
            <w:r w:rsidR="00EA75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75EC" w:rsidRPr="00C40364">
              <w:rPr>
                <w:rStyle w:val="Hyperlink"/>
                <w:rFonts w:eastAsiaTheme="majorEastAsia"/>
                <w:noProof/>
              </w:rPr>
              <w:t>Funcionalidades</w:t>
            </w:r>
            <w:r w:rsidR="00EA7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75EC">
              <w:rPr>
                <w:noProof/>
                <w:webHidden/>
              </w:rPr>
              <w:instrText xml:space="preserve"> PAGEREF _Toc436939271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5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5EC" w:rsidRDefault="00FC0EF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939272" w:history="1">
            <w:r w:rsidR="00EA75EC" w:rsidRPr="00C40364">
              <w:rPr>
                <w:rStyle w:val="Hyperlink"/>
                <w:rFonts w:eastAsiaTheme="majorEastAsia"/>
                <w:noProof/>
              </w:rPr>
              <w:t>2.1.</w:t>
            </w:r>
            <w:r w:rsidR="00EA75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75EC" w:rsidRPr="00C40364">
              <w:rPr>
                <w:rStyle w:val="Hyperlink"/>
                <w:rFonts w:eastAsiaTheme="majorEastAsia"/>
                <w:noProof/>
              </w:rPr>
              <w:t>Gestão de aditamentos</w:t>
            </w:r>
            <w:r w:rsidR="00EA7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75EC">
              <w:rPr>
                <w:noProof/>
                <w:webHidden/>
              </w:rPr>
              <w:instrText xml:space="preserve"> PAGEREF _Toc436939272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5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5EC" w:rsidRDefault="00FC0EF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939273" w:history="1">
            <w:r w:rsidR="00EA75EC" w:rsidRPr="00C40364">
              <w:rPr>
                <w:rStyle w:val="Hyperlink"/>
                <w:rFonts w:eastAsiaTheme="majorEastAsia"/>
                <w:noProof/>
              </w:rPr>
              <w:t>2.2.</w:t>
            </w:r>
            <w:r w:rsidR="00EA75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75EC" w:rsidRPr="00C40364">
              <w:rPr>
                <w:rStyle w:val="Hyperlink"/>
                <w:rFonts w:eastAsiaTheme="majorEastAsia"/>
                <w:noProof/>
              </w:rPr>
              <w:t>Gestão de cotação</w:t>
            </w:r>
            <w:r w:rsidR="00EA7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75EC">
              <w:rPr>
                <w:noProof/>
                <w:webHidden/>
              </w:rPr>
              <w:instrText xml:space="preserve"> PAGEREF _Toc436939273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5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5EC" w:rsidRDefault="00FC0EF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939274" w:history="1">
            <w:r w:rsidR="00EA75EC" w:rsidRPr="00C40364">
              <w:rPr>
                <w:rStyle w:val="Hyperlink"/>
                <w:rFonts w:eastAsiaTheme="majorEastAsia"/>
                <w:noProof/>
              </w:rPr>
              <w:t>2.3.</w:t>
            </w:r>
            <w:r w:rsidR="00EA75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75EC" w:rsidRPr="00C40364">
              <w:rPr>
                <w:rStyle w:val="Hyperlink"/>
                <w:rFonts w:eastAsiaTheme="majorEastAsia"/>
                <w:noProof/>
              </w:rPr>
              <w:t>Gestão de apólice</w:t>
            </w:r>
            <w:r w:rsidR="00EA7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75EC">
              <w:rPr>
                <w:noProof/>
                <w:webHidden/>
              </w:rPr>
              <w:instrText xml:space="preserve"> PAGEREF _Toc436939274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5E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5EC" w:rsidRDefault="00FC0EF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939275" w:history="1">
            <w:r w:rsidR="00EA75EC" w:rsidRPr="00C40364">
              <w:rPr>
                <w:rStyle w:val="Hyperlink"/>
                <w:rFonts w:eastAsiaTheme="majorEastAsia"/>
                <w:noProof/>
              </w:rPr>
              <w:t>2.4.</w:t>
            </w:r>
            <w:r w:rsidR="00EA75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75EC" w:rsidRPr="00C40364">
              <w:rPr>
                <w:rStyle w:val="Hyperlink"/>
                <w:rFonts w:eastAsiaTheme="majorEastAsia"/>
                <w:noProof/>
              </w:rPr>
              <w:t>Gestão de sinistro</w:t>
            </w:r>
            <w:r w:rsidR="00EA7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75EC">
              <w:rPr>
                <w:noProof/>
                <w:webHidden/>
              </w:rPr>
              <w:instrText xml:space="preserve"> PAGEREF _Toc436939275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5E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5EC" w:rsidRDefault="00FC0EF0" w:rsidP="00EA75EC">
          <w:pPr>
            <w:pStyle w:val="Sumrio2"/>
            <w:tabs>
              <w:tab w:val="left" w:pos="660"/>
              <w:tab w:val="right" w:leader="dot" w:pos="849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939276" w:history="1">
            <w:r w:rsidR="00EA75EC" w:rsidRPr="00C40364">
              <w:rPr>
                <w:rStyle w:val="Hyperlink"/>
                <w:rFonts w:eastAsiaTheme="majorEastAsia"/>
                <w:noProof/>
              </w:rPr>
              <w:t>3.</w:t>
            </w:r>
            <w:r w:rsidR="00EA75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    </w:t>
            </w:r>
            <w:r w:rsidR="00EA75EC" w:rsidRPr="00C40364">
              <w:rPr>
                <w:rStyle w:val="Hyperlink"/>
                <w:rFonts w:eastAsiaTheme="majorEastAsia"/>
                <w:noProof/>
              </w:rPr>
              <w:t>Recálculo de estimativas de esforço</w:t>
            </w:r>
            <w:r w:rsidR="00EA7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75EC">
              <w:rPr>
                <w:noProof/>
                <w:webHidden/>
              </w:rPr>
              <w:instrText xml:space="preserve"> PAGEREF _Toc436939276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75E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2F5" w:rsidRDefault="00FC0EF0">
          <w:r>
            <w:fldChar w:fldCharType="end"/>
          </w:r>
        </w:p>
      </w:sdtContent>
    </w:sdt>
    <w:p w:rsidR="00FF72F5" w:rsidRDefault="00FF72F5" w:rsidP="00FF72F5">
      <w:pPr>
        <w:pStyle w:val="Ttulo1"/>
        <w:rPr>
          <w:rFonts w:ascii="Times New Roman" w:hAnsi="Times New Roman" w:cs="Times New Roman"/>
          <w:color w:val="auto"/>
        </w:rPr>
      </w:pPr>
    </w:p>
    <w:p w:rsidR="00FF72F5" w:rsidRDefault="00FF72F5" w:rsidP="00FF72F5">
      <w:pPr>
        <w:pStyle w:val="Ttulo1"/>
        <w:rPr>
          <w:rFonts w:ascii="Times New Roman" w:hAnsi="Times New Roman" w:cs="Times New Roman"/>
          <w:color w:val="auto"/>
        </w:rPr>
      </w:pPr>
    </w:p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Pr="00FF72F5" w:rsidRDefault="00FF72F5" w:rsidP="00FF72F5"/>
    <w:p w:rsidR="00FF72F5" w:rsidRPr="00FF72F5" w:rsidRDefault="00FF72F5" w:rsidP="00FF72F5">
      <w:pPr>
        <w:pStyle w:val="Ttulo1"/>
        <w:jc w:val="center"/>
        <w:rPr>
          <w:rFonts w:ascii="Times New Roman" w:hAnsi="Times New Roman" w:cs="Times New Roman"/>
          <w:color w:val="auto"/>
        </w:rPr>
      </w:pPr>
      <w:bookmarkStart w:id="3" w:name="_Toc436939269"/>
      <w:r w:rsidRPr="00FF72F5">
        <w:rPr>
          <w:rFonts w:ascii="Times New Roman" w:hAnsi="Times New Roman" w:cs="Times New Roman"/>
          <w:color w:val="auto"/>
        </w:rPr>
        <w:lastRenderedPageBreak/>
        <w:t>Histórico de Alterações</w:t>
      </w:r>
      <w:bookmarkEnd w:id="3"/>
    </w:p>
    <w:p w:rsidR="00FF72F5" w:rsidRDefault="00FF72F5" w:rsidP="00FF72F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587"/>
        <w:gridCol w:w="1479"/>
        <w:gridCol w:w="2392"/>
        <w:gridCol w:w="3262"/>
      </w:tblGrid>
      <w:tr w:rsidR="00FF72F5" w:rsidTr="00923BA5">
        <w:tc>
          <w:tcPr>
            <w:tcW w:w="1686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</w:t>
            </w:r>
          </w:p>
        </w:tc>
        <w:tc>
          <w:tcPr>
            <w:tcW w:w="156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Versão</w:t>
            </w:r>
          </w:p>
        </w:tc>
        <w:tc>
          <w:tcPr>
            <w:tcW w:w="254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w="3482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Descrição</w:t>
            </w:r>
          </w:p>
        </w:tc>
      </w:tr>
      <w:tr w:rsidR="00FF72F5" w:rsidTr="00923BA5">
        <w:tc>
          <w:tcPr>
            <w:tcW w:w="1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770A22" w:rsidP="00770A22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  <w:r w:rsidR="00FF72F5">
              <w:rPr>
                <w:rFonts w:cs="Arial"/>
              </w:rPr>
              <w:t>/1</w:t>
            </w:r>
            <w:r>
              <w:rPr>
                <w:rFonts w:cs="Arial"/>
              </w:rPr>
              <w:t>2</w:t>
            </w:r>
            <w:r w:rsidR="00FF72F5">
              <w:rPr>
                <w:rFonts w:cs="Arial"/>
              </w:rPr>
              <w:t>/2015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2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Alex Michelon</w:t>
            </w:r>
          </w:p>
        </w:tc>
        <w:tc>
          <w:tcPr>
            <w:tcW w:w="34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Criação do documento</w:t>
            </w:r>
          </w:p>
        </w:tc>
      </w:tr>
      <w:tr w:rsidR="00FF72F5" w:rsidTr="00923BA5">
        <w:tc>
          <w:tcPr>
            <w:tcW w:w="1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</w:rPr>
            </w:pP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</w:rPr>
            </w:pPr>
          </w:p>
        </w:tc>
        <w:tc>
          <w:tcPr>
            <w:tcW w:w="2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</w:rPr>
            </w:pPr>
          </w:p>
        </w:tc>
        <w:tc>
          <w:tcPr>
            <w:tcW w:w="34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</w:rPr>
            </w:pPr>
          </w:p>
        </w:tc>
      </w:tr>
    </w:tbl>
    <w:p w:rsidR="00FF72F5" w:rsidRDefault="00FF72F5" w:rsidP="00FF72F5">
      <w:pPr>
        <w:pStyle w:val="titulo"/>
        <w:spacing w:before="120"/>
      </w:pPr>
    </w:p>
    <w:p w:rsidR="00FF72F5" w:rsidRDefault="00FF72F5" w:rsidP="00FF72F5">
      <w:pPr>
        <w:pStyle w:val="versao"/>
      </w:pPr>
    </w:p>
    <w:p w:rsidR="00FF72F5" w:rsidRDefault="00FF72F5" w:rsidP="00FF72F5"/>
    <w:p w:rsidR="00FF72F5" w:rsidRDefault="00FF72F5" w:rsidP="00FF72F5">
      <w:pPr>
        <w:jc w:val="right"/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bCs/>
          <w:i/>
          <w:iCs/>
          <w:color w:val="0000FF"/>
          <w:sz w:val="40"/>
        </w:rPr>
        <w:t xml:space="preserve"> </w:t>
      </w:r>
    </w:p>
    <w:p w:rsidR="00FF72F5" w:rsidRDefault="00FF72F5" w:rsidP="00FF72F5">
      <w:pPr>
        <w:jc w:val="right"/>
        <w:rPr>
          <w:rFonts w:ascii="Arial" w:hAnsi="Arial" w:cs="Arial"/>
          <w:sz w:val="40"/>
        </w:rPr>
      </w:pPr>
    </w:p>
    <w:p w:rsidR="0061492F" w:rsidRDefault="0061492F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D222E4" w:rsidRDefault="00D222E4"/>
    <w:p w:rsidR="00D222E4" w:rsidRDefault="00D222E4"/>
    <w:p w:rsidR="00D222E4" w:rsidRDefault="00D222E4"/>
    <w:p w:rsidR="00D5354C" w:rsidRDefault="00D5354C"/>
    <w:p w:rsidR="00FF72F5" w:rsidRPr="00D222E4" w:rsidRDefault="009C55D0" w:rsidP="00D222E4">
      <w:pPr>
        <w:pStyle w:val="Ttulo1"/>
        <w:numPr>
          <w:ilvl w:val="0"/>
          <w:numId w:val="1"/>
        </w:numPr>
        <w:ind w:left="284" w:hanging="284"/>
        <w:rPr>
          <w:rFonts w:ascii="Times New Roman" w:hAnsi="Times New Roman" w:cs="Times New Roman"/>
          <w:color w:val="auto"/>
        </w:rPr>
      </w:pPr>
      <w:bookmarkStart w:id="4" w:name="_Toc436939270"/>
      <w:r w:rsidRPr="00D222E4">
        <w:rPr>
          <w:rFonts w:ascii="Times New Roman" w:hAnsi="Times New Roman" w:cs="Times New Roman"/>
          <w:color w:val="auto"/>
        </w:rPr>
        <w:lastRenderedPageBreak/>
        <w:t>Introdução</w:t>
      </w:r>
      <w:bookmarkEnd w:id="4"/>
    </w:p>
    <w:p w:rsidR="009C55D0" w:rsidRDefault="009C55D0" w:rsidP="009C55D0"/>
    <w:p w:rsidR="009C55D0" w:rsidRDefault="009C55D0" w:rsidP="00770A22">
      <w:pPr>
        <w:ind w:firstLine="284"/>
      </w:pPr>
      <w:bookmarkStart w:id="5" w:name="_Toc436400806"/>
      <w:r w:rsidRPr="00020517">
        <w:t xml:space="preserve">O </w:t>
      </w:r>
      <w:r>
        <w:t xml:space="preserve">corrente </w:t>
      </w:r>
      <w:r w:rsidRPr="00020517">
        <w:t>projeto visa resolver o problema que o s</w:t>
      </w:r>
      <w:r w:rsidR="00120936">
        <w:t>enhor</w:t>
      </w:r>
      <w:r w:rsidRPr="00020517">
        <w:t xml:space="preserve"> Nilson </w:t>
      </w:r>
      <w:proofErr w:type="spellStart"/>
      <w:r w:rsidRPr="00020517">
        <w:t>Modro</w:t>
      </w:r>
      <w:proofErr w:type="spellEnd"/>
      <w:r w:rsidRPr="00020517">
        <w:t xml:space="preserve"> possui quando necessita gerenciar seus negócios quanto </w:t>
      </w:r>
      <w:proofErr w:type="gramStart"/>
      <w:r w:rsidRPr="00020517">
        <w:t>a</w:t>
      </w:r>
      <w:proofErr w:type="gramEnd"/>
      <w:r w:rsidRPr="00020517">
        <w:t xml:space="preserve"> atividade de corretor de seguros. O projeto visa então criar um </w:t>
      </w:r>
      <w:r w:rsidRPr="009C55D0">
        <w:rPr>
          <w:i/>
        </w:rPr>
        <w:t>software</w:t>
      </w:r>
      <w:r>
        <w:t>, denominado “</w:t>
      </w:r>
      <w:proofErr w:type="spellStart"/>
      <w:r>
        <w:t>Modro</w:t>
      </w:r>
      <w:proofErr w:type="spellEnd"/>
      <w:r>
        <w:t xml:space="preserve"> Seguros”, o qual irá</w:t>
      </w:r>
      <w:r w:rsidRPr="00020517">
        <w:t xml:space="preserve"> ao corretor cadastrar clientes, objetos e propostas de seguros; de forma que seja possível o envio destas via e-mail e acompanhar o prazo de vencimento do contrato, permitindo facilitar a tarefa de renovação.</w:t>
      </w:r>
      <w:bookmarkEnd w:id="5"/>
      <w:r w:rsidRPr="00020517">
        <w:t xml:space="preserve"> </w:t>
      </w:r>
    </w:p>
    <w:p w:rsidR="009C55D0" w:rsidRDefault="009C55D0" w:rsidP="00770A22">
      <w:pPr>
        <w:ind w:firstLine="284"/>
      </w:pPr>
      <w:bookmarkStart w:id="6" w:name="_Toc436400807"/>
      <w:r>
        <w:t xml:space="preserve">Inicialmente, o projeto deverá ser concluído até o dia 04/12, prazo indicado pelo corretor para que possa iniciar suas tarefas com a ferramenta. Entretanto, para que a experiência do cliente possa contribuir para com o desenvolvimento do respectivo sistema, assim como incitá-lo a possuir maior familiaridade com a ferramenta vista sua necessidade optou-se, em acordo com o cliente, em fornecer o </w:t>
      </w:r>
      <w:r w:rsidRPr="009C55D0">
        <w:rPr>
          <w:i/>
        </w:rPr>
        <w:t>software</w:t>
      </w:r>
      <w:r>
        <w:t xml:space="preserve"> em partes integráveis, de maneira que ele possa ir validando o projeto conforme o mesmo é gerado. Por isso, em linguagem técnica, a entrega será gerada de forma incremental, ou seja, cada funcionalidade testável e que agregue as funções do cliente, são disponibilizadas para validação e utilização do usuário.</w:t>
      </w:r>
      <w:bookmarkEnd w:id="6"/>
      <w:r>
        <w:t xml:space="preserve"> </w:t>
      </w:r>
    </w:p>
    <w:p w:rsidR="009C55D0" w:rsidRPr="009C55D0" w:rsidRDefault="009C55D0" w:rsidP="00770A22">
      <w:pPr>
        <w:ind w:firstLine="284"/>
      </w:pPr>
      <w:bookmarkStart w:id="7" w:name="_Toc436400808"/>
      <w:r>
        <w:t xml:space="preserve">Sobre isso, em acordo com o corretor, foram indicadas duas entregas funcionais de </w:t>
      </w:r>
      <w:r w:rsidRPr="009C55D0">
        <w:rPr>
          <w:i/>
        </w:rPr>
        <w:t>software</w:t>
      </w:r>
      <w:r>
        <w:rPr>
          <w:i/>
        </w:rPr>
        <w:t xml:space="preserve">: </w:t>
      </w:r>
      <w:r>
        <w:t xml:space="preserve">a primeira no dia 28/11/2015 e a segunda no dia 05/12/2015. Na primeira entrega, denominada de </w:t>
      </w:r>
      <w:proofErr w:type="spellStart"/>
      <w:r w:rsidRPr="009C55D0">
        <w:rPr>
          <w:i/>
        </w:rPr>
        <w:t>sprint</w:t>
      </w:r>
      <w:proofErr w:type="spellEnd"/>
      <w:r w:rsidRPr="009C55D0">
        <w:rPr>
          <w:i/>
        </w:rPr>
        <w:t xml:space="preserve"> </w:t>
      </w:r>
      <w:proofErr w:type="gramStart"/>
      <w:r w:rsidRPr="009C55D0">
        <w:rPr>
          <w:i/>
        </w:rPr>
        <w:t>1</w:t>
      </w:r>
      <w:proofErr w:type="gramEnd"/>
      <w:r>
        <w:rPr>
          <w:i/>
        </w:rPr>
        <w:t xml:space="preserve">, </w:t>
      </w:r>
      <w:r>
        <w:t xml:space="preserve">serão disponibilizadas funcionalidades essenciais a atividade do cliente, conforme identificado na entrevista ocorrida. Já na segunda entrega, denominada </w:t>
      </w:r>
      <w:proofErr w:type="spellStart"/>
      <w:r w:rsidRPr="009C55D0">
        <w:rPr>
          <w:i/>
        </w:rPr>
        <w:t>sprint</w:t>
      </w:r>
      <w:proofErr w:type="spellEnd"/>
      <w:r>
        <w:t xml:space="preserve"> </w:t>
      </w:r>
      <w:proofErr w:type="gramStart"/>
      <w:r>
        <w:t>2</w:t>
      </w:r>
      <w:proofErr w:type="gramEnd"/>
      <w:r>
        <w:t>, serão disponib</w:t>
      </w:r>
      <w:r w:rsidR="00072DF1">
        <w:t>i</w:t>
      </w:r>
      <w:r>
        <w:t xml:space="preserve">lizadas as demais funcionalidades do sistema. A seguir, são listadas as funcionalidades que serão concebidas na </w:t>
      </w:r>
      <w:proofErr w:type="spellStart"/>
      <w:r w:rsidRPr="009C55D0">
        <w:rPr>
          <w:i/>
        </w:rPr>
        <w:t>sprint</w:t>
      </w:r>
      <w:proofErr w:type="spellEnd"/>
      <w:r w:rsidR="00770A22">
        <w:t xml:space="preserve"> </w:t>
      </w:r>
      <w:proofErr w:type="gramStart"/>
      <w:r w:rsidR="00770A22">
        <w:t>2</w:t>
      </w:r>
      <w:proofErr w:type="gramEnd"/>
      <w:r>
        <w:t xml:space="preserve">, as quais formam o </w:t>
      </w:r>
      <w:proofErr w:type="spellStart"/>
      <w:r w:rsidRPr="009C55D0">
        <w:rPr>
          <w:i/>
        </w:rPr>
        <w:t>backlog</w:t>
      </w:r>
      <w:proofErr w:type="spellEnd"/>
      <w:r>
        <w:rPr>
          <w:i/>
        </w:rPr>
        <w:t xml:space="preserve"> </w:t>
      </w:r>
      <w:r w:rsidRPr="009C55D0">
        <w:t>(</w:t>
      </w:r>
      <w:r>
        <w:t>conjunto de funcionalidades de sistema</w:t>
      </w:r>
      <w:r w:rsidRPr="009C55D0">
        <w:t>)</w:t>
      </w:r>
      <w:r>
        <w:rPr>
          <w:i/>
        </w:rPr>
        <w:t xml:space="preserve"> </w:t>
      </w:r>
      <w:r>
        <w:t xml:space="preserve">disponibilizado </w:t>
      </w:r>
      <w:r w:rsidR="0097233F">
        <w:t>de forma final</w:t>
      </w:r>
      <w:r>
        <w:t xml:space="preserve"> ao corretor.</w:t>
      </w:r>
      <w:bookmarkEnd w:id="7"/>
    </w:p>
    <w:p w:rsidR="00D222E4" w:rsidRPr="00D5354C" w:rsidRDefault="00D222E4" w:rsidP="00D222E4">
      <w:pPr>
        <w:pStyle w:val="Ttulo1"/>
        <w:numPr>
          <w:ilvl w:val="0"/>
          <w:numId w:val="1"/>
        </w:numPr>
        <w:ind w:left="284" w:hanging="295"/>
        <w:rPr>
          <w:rFonts w:ascii="Times New Roman" w:hAnsi="Times New Roman" w:cs="Times New Roman"/>
          <w:color w:val="auto"/>
        </w:rPr>
      </w:pPr>
      <w:bookmarkStart w:id="8" w:name="_Toc436939271"/>
      <w:r w:rsidRPr="00D222E4">
        <w:rPr>
          <w:rFonts w:ascii="Times New Roman" w:hAnsi="Times New Roman" w:cs="Times New Roman"/>
          <w:color w:val="auto"/>
        </w:rPr>
        <w:t>Funcionalidades</w:t>
      </w:r>
      <w:bookmarkEnd w:id="8"/>
    </w:p>
    <w:p w:rsidR="00D222E4" w:rsidRPr="00D222E4" w:rsidRDefault="00D222E4" w:rsidP="00D222E4">
      <w:pPr>
        <w:ind w:firstLine="284"/>
      </w:pPr>
      <w:r>
        <w:t xml:space="preserve">Nesta sessão serão descritas as funcionalidades a serem disponibilizadas no </w:t>
      </w:r>
      <w:proofErr w:type="spellStart"/>
      <w:r w:rsidRPr="00D222E4">
        <w:rPr>
          <w:i/>
        </w:rPr>
        <w:t>sprint</w:t>
      </w:r>
      <w:proofErr w:type="spellEnd"/>
      <w:r w:rsidR="00770A22">
        <w:t xml:space="preserve"> </w:t>
      </w:r>
      <w:proofErr w:type="gramStart"/>
      <w:r w:rsidR="00770A22">
        <w:t>2</w:t>
      </w:r>
      <w:proofErr w:type="gramEnd"/>
      <w:r w:rsidR="0097233F">
        <w:t xml:space="preserve"> e possíveis restrições que possam existir em seu desenvolvimento.</w:t>
      </w:r>
    </w:p>
    <w:p w:rsidR="00D222E4" w:rsidRPr="00D222E4" w:rsidRDefault="00D222E4" w:rsidP="00DA08B6">
      <w:pPr>
        <w:pStyle w:val="Ttulo2"/>
        <w:numPr>
          <w:ilvl w:val="1"/>
          <w:numId w:val="2"/>
        </w:numPr>
        <w:rPr>
          <w:rFonts w:ascii="Times New Roman" w:hAnsi="Times New Roman" w:cs="Times New Roman"/>
          <w:color w:val="auto"/>
        </w:rPr>
      </w:pPr>
      <w:bookmarkStart w:id="9" w:name="_Toc436939272"/>
      <w:r w:rsidRPr="00D222E4">
        <w:rPr>
          <w:rFonts w:ascii="Times New Roman" w:hAnsi="Times New Roman" w:cs="Times New Roman"/>
          <w:color w:val="auto"/>
        </w:rPr>
        <w:t xml:space="preserve">Gestão de </w:t>
      </w:r>
      <w:r w:rsidR="00770A22">
        <w:rPr>
          <w:rFonts w:ascii="Times New Roman" w:hAnsi="Times New Roman" w:cs="Times New Roman"/>
          <w:color w:val="auto"/>
        </w:rPr>
        <w:t>aditamentos</w:t>
      </w:r>
      <w:bookmarkEnd w:id="9"/>
    </w:p>
    <w:p w:rsidR="00137820" w:rsidRDefault="00770A22" w:rsidP="00770A22">
      <w:pPr>
        <w:ind w:firstLine="360"/>
      </w:pPr>
      <w:r>
        <w:t>Corresponde ao cadastro dos aditamentos ou cláusulas da proposta de seguro.</w:t>
      </w:r>
      <w:r w:rsidR="00FF5012">
        <w:t xml:space="preserve"> </w:t>
      </w:r>
      <w:r>
        <w:t xml:space="preserve"> Estas simbolizam as coberturas contratuais do seguro.</w:t>
      </w:r>
      <w:r w:rsidR="00137820">
        <w:t xml:space="preserve"> Na </w:t>
      </w:r>
      <w:proofErr w:type="spellStart"/>
      <w:r w:rsidR="00137820" w:rsidRPr="00137820">
        <w:rPr>
          <w:i/>
        </w:rPr>
        <w:t>sprint</w:t>
      </w:r>
      <w:proofErr w:type="spellEnd"/>
      <w:r w:rsidR="00137820">
        <w:t xml:space="preserve"> </w:t>
      </w:r>
      <w:proofErr w:type="gramStart"/>
      <w:r w:rsidR="00137820">
        <w:t>2</w:t>
      </w:r>
      <w:proofErr w:type="gramEnd"/>
      <w:r w:rsidR="00137820">
        <w:t xml:space="preserve">, será implementada toda a parte de cadastro, alteração e exclusão de aditamentos; permitindo a total gestão de aditamentos. Na </w:t>
      </w:r>
      <w:proofErr w:type="spellStart"/>
      <w:r w:rsidR="00137820" w:rsidRPr="00137820">
        <w:rPr>
          <w:i/>
        </w:rPr>
        <w:t>sprint</w:t>
      </w:r>
      <w:proofErr w:type="spellEnd"/>
      <w:r w:rsidR="00137820">
        <w:t xml:space="preserve"> </w:t>
      </w:r>
      <w:proofErr w:type="gramStart"/>
      <w:r w:rsidR="00137820">
        <w:t>1</w:t>
      </w:r>
      <w:proofErr w:type="gramEnd"/>
      <w:r w:rsidR="00137820">
        <w:t xml:space="preserve"> apenas foi criado a tela e a opção de menu deste cadastro, sendo que a lógica de execução ficou para a segunda entrega.</w:t>
      </w:r>
    </w:p>
    <w:p w:rsidR="0087444C" w:rsidRDefault="00137820" w:rsidP="00137820">
      <w:pPr>
        <w:ind w:firstLine="360"/>
      </w:pPr>
      <w:r>
        <w:t xml:space="preserve">Nesta etapa esta prevista, conforme detalhado no protótipo, a vinculação de aditamentos com modelo, marca e ano de fabricação de um automóvel. Entretanto, devido a dificuldades de </w:t>
      </w:r>
      <w:proofErr w:type="gramStart"/>
      <w:r>
        <w:t>implementação</w:t>
      </w:r>
      <w:proofErr w:type="gramEnd"/>
      <w:r>
        <w:t>, inicialmente um aditamento poderá apenas ser atrelado a apenas um conjunto de marca, modelo e ano de fabricação.</w:t>
      </w:r>
    </w:p>
    <w:p w:rsidR="00D222E4" w:rsidRPr="00D222E4" w:rsidRDefault="00D222E4" w:rsidP="00DA08B6">
      <w:pPr>
        <w:pStyle w:val="Ttulo2"/>
        <w:numPr>
          <w:ilvl w:val="1"/>
          <w:numId w:val="2"/>
        </w:numPr>
        <w:rPr>
          <w:rFonts w:ascii="Times New Roman" w:hAnsi="Times New Roman" w:cs="Times New Roman"/>
          <w:color w:val="auto"/>
        </w:rPr>
      </w:pPr>
      <w:bookmarkStart w:id="10" w:name="_Toc436939273"/>
      <w:r w:rsidRPr="00D222E4">
        <w:rPr>
          <w:rFonts w:ascii="Times New Roman" w:hAnsi="Times New Roman" w:cs="Times New Roman"/>
          <w:color w:val="auto"/>
        </w:rPr>
        <w:t xml:space="preserve">Gestão de </w:t>
      </w:r>
      <w:r w:rsidR="00770A22">
        <w:rPr>
          <w:rFonts w:ascii="Times New Roman" w:hAnsi="Times New Roman" w:cs="Times New Roman"/>
          <w:color w:val="auto"/>
        </w:rPr>
        <w:t>cotação</w:t>
      </w:r>
      <w:bookmarkEnd w:id="10"/>
    </w:p>
    <w:p w:rsidR="00137820" w:rsidRPr="00DA08B6" w:rsidRDefault="00137820" w:rsidP="00137820">
      <w:pPr>
        <w:pStyle w:val="PargrafodaLista"/>
        <w:ind w:left="0" w:firstLine="360"/>
      </w:pPr>
      <w:r>
        <w:t xml:space="preserve">Conforme reportado no documento </w:t>
      </w:r>
      <w:proofErr w:type="spellStart"/>
      <w:r w:rsidRPr="00137820">
        <w:rPr>
          <w:i/>
        </w:rPr>
        <w:t>sprint</w:t>
      </w:r>
      <w:proofErr w:type="spellEnd"/>
      <w:r w:rsidRPr="00137820">
        <w:rPr>
          <w:i/>
        </w:rPr>
        <w:t xml:space="preserve"> </w:t>
      </w:r>
      <w:proofErr w:type="spellStart"/>
      <w:r w:rsidRPr="00137820">
        <w:rPr>
          <w:i/>
        </w:rPr>
        <w:t>backlog</w:t>
      </w:r>
      <w:proofErr w:type="spellEnd"/>
      <w:r>
        <w:t xml:space="preserve"> </w:t>
      </w:r>
      <w:proofErr w:type="gramStart"/>
      <w:r>
        <w:t>1</w:t>
      </w:r>
      <w:proofErr w:type="gramEnd"/>
      <w:r>
        <w:t xml:space="preserve">, estava previsto a implementação de todas as etapas do cadastro de cotação. No entanto, não foi possível </w:t>
      </w:r>
      <w:r>
        <w:lastRenderedPageBreak/>
        <w:t xml:space="preserve">cumprir </w:t>
      </w:r>
      <w:r w:rsidR="006A5FC6">
        <w:t>toda a gestão da cotação</w:t>
      </w:r>
      <w:r>
        <w:t xml:space="preserve">. Nesta etapa, será continuado o desenvolvimento </w:t>
      </w:r>
      <w:r w:rsidR="00A76981">
        <w:t>da gestão de cotação, contendo as funcionalidades:</w:t>
      </w:r>
    </w:p>
    <w:p w:rsidR="00A76981" w:rsidRDefault="00A76981" w:rsidP="00F91593">
      <w:pPr>
        <w:pStyle w:val="PargrafodaLista"/>
        <w:numPr>
          <w:ilvl w:val="1"/>
          <w:numId w:val="6"/>
        </w:numPr>
      </w:pPr>
      <w:r>
        <w:t>Vinculação de segurado da cotação;</w:t>
      </w:r>
    </w:p>
    <w:p w:rsidR="00A76981" w:rsidRDefault="00A76981" w:rsidP="00F91593">
      <w:pPr>
        <w:pStyle w:val="PargrafodaLista"/>
        <w:numPr>
          <w:ilvl w:val="1"/>
          <w:numId w:val="6"/>
        </w:numPr>
      </w:pPr>
      <w:r>
        <w:t>Vinculação de objeto de seguro, consistindo na seleção de um automóvel vinculado ao segurado da cotação;</w:t>
      </w:r>
    </w:p>
    <w:p w:rsidR="00F91593" w:rsidRDefault="00A76981" w:rsidP="00F91593">
      <w:pPr>
        <w:pStyle w:val="PargrafodaLista"/>
        <w:numPr>
          <w:ilvl w:val="1"/>
          <w:numId w:val="6"/>
        </w:numPr>
      </w:pPr>
      <w:r>
        <w:t>Vinculação de aditamentos, onde a partir da marca e modelo do automóvel selecionado, serão apresentadas as cláusulas contratuais atreladas ao objeto de seguro desejado;</w:t>
      </w:r>
    </w:p>
    <w:p w:rsidR="00A76981" w:rsidRDefault="00A76981" w:rsidP="00F91593">
      <w:pPr>
        <w:pStyle w:val="PargrafodaLista"/>
        <w:numPr>
          <w:ilvl w:val="1"/>
          <w:numId w:val="6"/>
        </w:numPr>
      </w:pPr>
      <w:r>
        <w:t>Cálculo do valor de franquia da cotação baseado no valor do automóvel na tabela FIP</w:t>
      </w:r>
      <w:r w:rsidR="00A059AC">
        <w:t>E</w:t>
      </w:r>
      <w:r>
        <w:t>;</w:t>
      </w:r>
    </w:p>
    <w:p w:rsidR="00A76981" w:rsidRDefault="00A76981" w:rsidP="00F91593">
      <w:pPr>
        <w:pStyle w:val="PargrafodaLista"/>
        <w:numPr>
          <w:ilvl w:val="1"/>
          <w:numId w:val="6"/>
        </w:numPr>
      </w:pPr>
      <w:r>
        <w:t>Cálculo do prêmio base anual, o qual será formado através dos aditamentos escolhidos na cotação, percentuais de desconto (calculado pelo bônus) e de coeficiente (comissão do corretor);</w:t>
      </w:r>
    </w:p>
    <w:p w:rsidR="00A76981" w:rsidRPr="00D222E4" w:rsidRDefault="00A76981" w:rsidP="00F91593">
      <w:pPr>
        <w:pStyle w:val="PargrafodaLista"/>
        <w:numPr>
          <w:ilvl w:val="1"/>
          <w:numId w:val="6"/>
        </w:numPr>
      </w:pPr>
      <w:r>
        <w:t>Resumo da cotação, onde irão aparecer dados do segurado, do automóvel e valores de franquia e total do seguro, além de permitir a impressão e envio da cotação por e-mail.</w:t>
      </w:r>
    </w:p>
    <w:p w:rsidR="00D222E4" w:rsidRPr="00D222E4" w:rsidRDefault="00D222E4" w:rsidP="00DA08B6">
      <w:pPr>
        <w:pStyle w:val="Ttulo2"/>
        <w:numPr>
          <w:ilvl w:val="1"/>
          <w:numId w:val="2"/>
        </w:numPr>
        <w:rPr>
          <w:rFonts w:ascii="Times New Roman" w:hAnsi="Times New Roman" w:cs="Times New Roman"/>
          <w:color w:val="auto"/>
        </w:rPr>
      </w:pPr>
      <w:bookmarkStart w:id="11" w:name="_Toc436939274"/>
      <w:r w:rsidRPr="00D222E4">
        <w:rPr>
          <w:rFonts w:ascii="Times New Roman" w:hAnsi="Times New Roman" w:cs="Times New Roman"/>
          <w:color w:val="auto"/>
        </w:rPr>
        <w:t xml:space="preserve">Gestão de </w:t>
      </w:r>
      <w:r w:rsidR="00770A22">
        <w:rPr>
          <w:rFonts w:ascii="Times New Roman" w:hAnsi="Times New Roman" w:cs="Times New Roman"/>
          <w:color w:val="auto"/>
        </w:rPr>
        <w:t>apólice</w:t>
      </w:r>
      <w:bookmarkEnd w:id="11"/>
    </w:p>
    <w:p w:rsidR="00F91593" w:rsidRPr="00D222E4" w:rsidRDefault="006224D0" w:rsidP="00770A22">
      <w:pPr>
        <w:ind w:firstLine="426"/>
      </w:pPr>
      <w:r>
        <w:t>Corresponde ao cadastro da apólice de seguro, ou seja, a efetivação da proposta de cotação</w:t>
      </w:r>
      <w:r w:rsidR="00F91593">
        <w:t>.</w:t>
      </w:r>
      <w:r>
        <w:t xml:space="preserve"> Nesta, possuirão o campo aditivo, o qual servirá como base para indicar o número de renovações da apólice; datas de início e final de vigência da cobertura e a data de vencimento da primeira parcela.</w:t>
      </w:r>
    </w:p>
    <w:p w:rsidR="00D222E4" w:rsidRDefault="00D222E4" w:rsidP="00DA08B6">
      <w:pPr>
        <w:pStyle w:val="Ttulo2"/>
        <w:numPr>
          <w:ilvl w:val="1"/>
          <w:numId w:val="2"/>
        </w:numPr>
        <w:rPr>
          <w:rFonts w:ascii="Times New Roman" w:hAnsi="Times New Roman" w:cs="Times New Roman"/>
          <w:color w:val="auto"/>
        </w:rPr>
      </w:pPr>
      <w:bookmarkStart w:id="12" w:name="_Toc436939275"/>
      <w:r w:rsidRPr="00D222E4">
        <w:rPr>
          <w:rFonts w:ascii="Times New Roman" w:hAnsi="Times New Roman" w:cs="Times New Roman"/>
          <w:color w:val="auto"/>
        </w:rPr>
        <w:t xml:space="preserve">Gestão de </w:t>
      </w:r>
      <w:r w:rsidR="00770A22">
        <w:rPr>
          <w:rFonts w:ascii="Times New Roman" w:hAnsi="Times New Roman" w:cs="Times New Roman"/>
          <w:color w:val="auto"/>
        </w:rPr>
        <w:t>sinistro</w:t>
      </w:r>
      <w:bookmarkEnd w:id="12"/>
    </w:p>
    <w:p w:rsidR="00A059AC" w:rsidRDefault="007A760F" w:rsidP="00770A22">
      <w:pPr>
        <w:pStyle w:val="PargrafodaLista"/>
        <w:ind w:left="0" w:firstLine="360"/>
      </w:pPr>
      <w:r>
        <w:t xml:space="preserve">Corresponde ao cadastro de </w:t>
      </w:r>
      <w:r w:rsidR="006224D0">
        <w:t>sinistros ou ocorrências relacionadas ao automóvel segurado por apólice vigente</w:t>
      </w:r>
      <w:r>
        <w:t>.</w:t>
      </w:r>
      <w:r w:rsidR="006224D0">
        <w:t xml:space="preserve"> Possuirá uma vinculação com o número da apólice, os campos de informação descritiva de número de boletim de ocorrência, avarias e descrição do fato ocorrido. </w:t>
      </w:r>
    </w:p>
    <w:p w:rsidR="00143723" w:rsidRDefault="00A059AC" w:rsidP="00770A22">
      <w:pPr>
        <w:pStyle w:val="PargrafodaLista"/>
        <w:ind w:left="0" w:firstLine="360"/>
      </w:pPr>
      <w:r>
        <w:t>Obs</w:t>
      </w:r>
      <w:r w:rsidR="00120936">
        <w:t>ervação</w:t>
      </w:r>
      <w:r>
        <w:t xml:space="preserve">: </w:t>
      </w:r>
      <w:r w:rsidR="006224D0">
        <w:t>Nesta versão do sistema, os sinistros cadastrados não consistirão no cálculo do prêmio base anual da apólice, mas apenas em uma maneira de formalizar fatos ocorridos.</w:t>
      </w:r>
    </w:p>
    <w:p w:rsidR="00BB2FDA" w:rsidRDefault="00BB2FDA" w:rsidP="00770A22">
      <w:pPr>
        <w:pStyle w:val="PargrafodaLista"/>
        <w:ind w:left="0" w:firstLine="360"/>
      </w:pPr>
    </w:p>
    <w:p w:rsidR="00BB2FDA" w:rsidRDefault="00BB2FDA" w:rsidP="00BB2FDA">
      <w:pPr>
        <w:pStyle w:val="Ttulo2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13" w:name="_Toc436939276"/>
      <w:r w:rsidRPr="00BB2FDA">
        <w:rPr>
          <w:rFonts w:ascii="Times New Roman" w:hAnsi="Times New Roman" w:cs="Times New Roman"/>
          <w:color w:val="auto"/>
        </w:rPr>
        <w:t>Recálculo de estimativas de esforço</w:t>
      </w:r>
      <w:bookmarkEnd w:id="13"/>
    </w:p>
    <w:p w:rsidR="00BB2FDA" w:rsidRDefault="00BB2FDA" w:rsidP="00BB2FDA">
      <w:pPr>
        <w:ind w:firstLine="360"/>
      </w:pPr>
      <w:r>
        <w:t xml:space="preserve">Inicialmente, conforme consta no documento </w:t>
      </w:r>
      <w:r w:rsidRPr="00BB2FDA">
        <w:rPr>
          <w:i/>
        </w:rPr>
        <w:t>sprint_backlog</w:t>
      </w:r>
      <w:r>
        <w:rPr>
          <w:i/>
        </w:rPr>
        <w:t>.pdf</w:t>
      </w:r>
      <w:r>
        <w:t xml:space="preserve">, foram estimados o seguinte esforço para as atividades do </w:t>
      </w:r>
      <w:proofErr w:type="spellStart"/>
      <w:r w:rsidRPr="00BB2FDA">
        <w:rPr>
          <w:i/>
        </w:rPr>
        <w:t>sprint</w:t>
      </w:r>
      <w:proofErr w:type="spellEnd"/>
      <w:r>
        <w:t xml:space="preserve"> </w:t>
      </w:r>
      <w:proofErr w:type="gramStart"/>
      <w:r>
        <w:t>2</w:t>
      </w:r>
      <w:proofErr w:type="gramEnd"/>
      <w:r>
        <w:t>:</w:t>
      </w:r>
    </w:p>
    <w:p w:rsidR="004202C4" w:rsidRDefault="004202C4" w:rsidP="00BB2FDA">
      <w:pPr>
        <w:ind w:firstLine="360"/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BB2FDA" w:rsidTr="00BB2FDA">
        <w:tc>
          <w:tcPr>
            <w:tcW w:w="4322" w:type="dxa"/>
          </w:tcPr>
          <w:p w:rsidR="00BB2FDA" w:rsidRPr="00BB2FDA" w:rsidRDefault="00BB2FDA" w:rsidP="00BB2FDA">
            <w:pPr>
              <w:jc w:val="center"/>
              <w:rPr>
                <w:b/>
                <w:sz w:val="24"/>
                <w:szCs w:val="24"/>
              </w:rPr>
            </w:pPr>
            <w:r w:rsidRPr="00BB2FDA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4322" w:type="dxa"/>
          </w:tcPr>
          <w:p w:rsidR="00BB2FDA" w:rsidRPr="00BB2FDA" w:rsidRDefault="00BB2FDA" w:rsidP="00BB2FDA">
            <w:pPr>
              <w:jc w:val="center"/>
              <w:rPr>
                <w:b/>
                <w:sz w:val="24"/>
                <w:szCs w:val="24"/>
              </w:rPr>
            </w:pPr>
            <w:r w:rsidRPr="00BB2FDA">
              <w:rPr>
                <w:b/>
                <w:sz w:val="24"/>
                <w:szCs w:val="24"/>
              </w:rPr>
              <w:t>Estimativa</w:t>
            </w:r>
            <w:r w:rsidR="004202C4">
              <w:rPr>
                <w:b/>
                <w:sz w:val="24"/>
                <w:szCs w:val="24"/>
              </w:rPr>
              <w:t xml:space="preserve"> em pontos</w:t>
            </w:r>
          </w:p>
        </w:tc>
      </w:tr>
      <w:tr w:rsidR="00BB2FDA" w:rsidTr="00BB2FDA">
        <w:tc>
          <w:tcPr>
            <w:tcW w:w="4322" w:type="dxa"/>
          </w:tcPr>
          <w:p w:rsidR="00BB2FDA" w:rsidRPr="00BB2FDA" w:rsidRDefault="00BB2FDA" w:rsidP="00BB2FDA">
            <w:pPr>
              <w:jc w:val="left"/>
              <w:rPr>
                <w:szCs w:val="24"/>
              </w:rPr>
            </w:pPr>
            <w:r w:rsidRPr="00BB2FDA">
              <w:rPr>
                <w:szCs w:val="24"/>
              </w:rPr>
              <w:t>UC003 – Manter aditamento/cláusula</w:t>
            </w:r>
          </w:p>
        </w:tc>
        <w:tc>
          <w:tcPr>
            <w:tcW w:w="4322" w:type="dxa"/>
          </w:tcPr>
          <w:p w:rsidR="00BB2FDA" w:rsidRPr="00BB2FDA" w:rsidRDefault="00BB2FDA" w:rsidP="00BB2FDA">
            <w:pPr>
              <w:jc w:val="center"/>
              <w:rPr>
                <w:szCs w:val="24"/>
              </w:rPr>
            </w:pPr>
            <w:r w:rsidRPr="00BB2FDA">
              <w:rPr>
                <w:szCs w:val="24"/>
              </w:rPr>
              <w:t>79</w:t>
            </w:r>
          </w:p>
        </w:tc>
      </w:tr>
      <w:tr w:rsidR="00BB2FDA" w:rsidTr="00BB2FDA">
        <w:tc>
          <w:tcPr>
            <w:tcW w:w="4322" w:type="dxa"/>
          </w:tcPr>
          <w:p w:rsidR="00BB2FDA" w:rsidRPr="00BB2FDA" w:rsidRDefault="00BB2FDA" w:rsidP="00BB2FDA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UC004 – Manter cotação</w:t>
            </w:r>
          </w:p>
        </w:tc>
        <w:tc>
          <w:tcPr>
            <w:tcW w:w="4322" w:type="dxa"/>
          </w:tcPr>
          <w:p w:rsidR="00BB2FDA" w:rsidRPr="00BB2FDA" w:rsidRDefault="00BB2FDA" w:rsidP="00BB2F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79</w:t>
            </w:r>
          </w:p>
        </w:tc>
      </w:tr>
      <w:tr w:rsidR="00BB2FDA" w:rsidTr="00BB2FDA">
        <w:tc>
          <w:tcPr>
            <w:tcW w:w="4322" w:type="dxa"/>
          </w:tcPr>
          <w:p w:rsidR="00BB2FDA" w:rsidRDefault="00BB2FDA" w:rsidP="00BB2FDA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UC00</w:t>
            </w:r>
            <w:r w:rsidR="004202C4">
              <w:rPr>
                <w:szCs w:val="24"/>
              </w:rPr>
              <w:t>8 – Manter sinistro</w:t>
            </w:r>
          </w:p>
        </w:tc>
        <w:tc>
          <w:tcPr>
            <w:tcW w:w="4322" w:type="dxa"/>
          </w:tcPr>
          <w:p w:rsidR="00BB2FDA" w:rsidRDefault="004202C4" w:rsidP="00BB2F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39</w:t>
            </w:r>
          </w:p>
        </w:tc>
      </w:tr>
      <w:tr w:rsidR="004202C4" w:rsidTr="00BB2FDA">
        <w:tc>
          <w:tcPr>
            <w:tcW w:w="4322" w:type="dxa"/>
          </w:tcPr>
          <w:p w:rsidR="004202C4" w:rsidRDefault="004202C4" w:rsidP="00BB2FDA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UC009 – Manter apólice</w:t>
            </w:r>
          </w:p>
        </w:tc>
        <w:tc>
          <w:tcPr>
            <w:tcW w:w="4322" w:type="dxa"/>
          </w:tcPr>
          <w:p w:rsidR="004202C4" w:rsidRDefault="004202C4" w:rsidP="00BB2F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39</w:t>
            </w:r>
          </w:p>
        </w:tc>
      </w:tr>
    </w:tbl>
    <w:p w:rsidR="00BB2FDA" w:rsidRDefault="00BB2FDA" w:rsidP="00BB2FDA">
      <w:pPr>
        <w:ind w:firstLine="360"/>
      </w:pPr>
    </w:p>
    <w:p w:rsidR="00034500" w:rsidRDefault="00034500" w:rsidP="00BB2FDA">
      <w:pPr>
        <w:ind w:firstLine="360"/>
      </w:pPr>
      <w:r>
        <w:lastRenderedPageBreak/>
        <w:t xml:space="preserve">Em horas, inicialmente foram orçadas 12 horas/homem por semana e, como o projeto possui três integrantes, têm-se 36 horas projetadas. </w:t>
      </w:r>
      <w:r w:rsidR="003C4A24">
        <w:t xml:space="preserve">De forma a permitir maior dinâmica de desenvolvimento, as horas não foram divididas diretamente por funcionalidade dentro da </w:t>
      </w:r>
      <w:proofErr w:type="spellStart"/>
      <w:r w:rsidR="003C4A24" w:rsidRPr="003C4A24">
        <w:rPr>
          <w:i/>
        </w:rPr>
        <w:t>sprint</w:t>
      </w:r>
      <w:proofErr w:type="spellEnd"/>
      <w:r w:rsidR="003C4A24">
        <w:t xml:space="preserve"> </w:t>
      </w:r>
      <w:proofErr w:type="gramStart"/>
      <w:r w:rsidR="003C4A24">
        <w:t>2</w:t>
      </w:r>
      <w:proofErr w:type="gramEnd"/>
      <w:r w:rsidR="003C4A24">
        <w:t>, isto em razão de que como existem poucos integrantes, se torna quase que  necessário alternar</w:t>
      </w:r>
      <w:r w:rsidR="00126CD2">
        <w:t xml:space="preserve"> constantemente ações entre funcionalidades interligadas. Desta forma, </w:t>
      </w:r>
      <w:proofErr w:type="gramStart"/>
      <w:r w:rsidR="00126CD2">
        <w:t>planejou-se</w:t>
      </w:r>
      <w:proofErr w:type="gramEnd"/>
      <w:r w:rsidR="00126CD2">
        <w:t xml:space="preserve"> horas de desenvolvimento e testes de forma geral.</w:t>
      </w:r>
    </w:p>
    <w:p w:rsidR="004202C4" w:rsidRPr="00BB2FDA" w:rsidRDefault="00034500" w:rsidP="00BB2FDA">
      <w:pPr>
        <w:ind w:firstLine="360"/>
      </w:pPr>
      <w:r>
        <w:t>Sobre isso, mesmo considerando o fato de que o projeto se encontra atrasado, principalmente nas tarefas que tangem a gestão de cotação, principal funcionalidade do sistema, as horas planejadas de desenvolvimento e testes não foram alteradas nem reajustadas, permanecendo as mesmas descritas no documento “</w:t>
      </w:r>
      <w:proofErr w:type="spellStart"/>
      <w:proofErr w:type="gramStart"/>
      <w:r w:rsidRPr="00034500">
        <w:rPr>
          <w:i/>
        </w:rPr>
        <w:t>Sistema_Seguradora_Planejamento_de_Atividades_baseline</w:t>
      </w:r>
      <w:proofErr w:type="spellEnd"/>
      <w:proofErr w:type="gramEnd"/>
      <w:r w:rsidRPr="00034500">
        <w:rPr>
          <w:i/>
        </w:rPr>
        <w:t>.</w:t>
      </w:r>
      <w:proofErr w:type="spellStart"/>
      <w:r w:rsidRPr="00034500">
        <w:rPr>
          <w:i/>
        </w:rPr>
        <w:t>xlsx</w:t>
      </w:r>
      <w:proofErr w:type="spellEnd"/>
      <w:r>
        <w:t xml:space="preserve">”. Esta ação foi tomada em razão de que algumas funcionalidades, inicialmente projetadas, não serão </w:t>
      </w:r>
      <w:proofErr w:type="gramStart"/>
      <w:r>
        <w:t>implementadas</w:t>
      </w:r>
      <w:proofErr w:type="gramEnd"/>
      <w:r w:rsidR="00C26064">
        <w:t xml:space="preserve"> (como aviso de vencimento de apólice e criação de regras dinâmicas para o cálculo de aditamento)</w:t>
      </w:r>
      <w:r>
        <w:t>, isto acordado após a primeira entrega ao cliente. Para maiores detalhes sobre as projeções das funcionalidades de sistema e suas horas planejadas, vide o documento “</w:t>
      </w:r>
      <w:proofErr w:type="spellStart"/>
      <w:proofErr w:type="gramStart"/>
      <w:r w:rsidRPr="00034500">
        <w:rPr>
          <w:i/>
        </w:rPr>
        <w:t>Sistema_Seguradora_Planejamento_de_Atividades_baseline</w:t>
      </w:r>
      <w:proofErr w:type="spellEnd"/>
      <w:proofErr w:type="gramEnd"/>
      <w:r w:rsidRPr="00034500">
        <w:rPr>
          <w:i/>
        </w:rPr>
        <w:t>.</w:t>
      </w:r>
      <w:proofErr w:type="spellStart"/>
      <w:r w:rsidRPr="00034500">
        <w:rPr>
          <w:i/>
        </w:rPr>
        <w:t>xlsx</w:t>
      </w:r>
      <w:proofErr w:type="spellEnd"/>
      <w:r>
        <w:t>”, no diretório “</w:t>
      </w:r>
      <w:r w:rsidRPr="00034500">
        <w:t>\</w:t>
      </w:r>
      <w:proofErr w:type="spellStart"/>
      <w:r w:rsidRPr="00034500">
        <w:t>Docs</w:t>
      </w:r>
      <w:proofErr w:type="spellEnd"/>
      <w:r w:rsidRPr="00034500">
        <w:t>\Planilha de atividades</w:t>
      </w:r>
      <w:r>
        <w:t>”.</w:t>
      </w:r>
    </w:p>
    <w:sectPr w:rsidR="004202C4" w:rsidRPr="00BB2FDA" w:rsidSect="0061492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3A4C" w:rsidRDefault="00453A4C" w:rsidP="00FF72F5">
      <w:pPr>
        <w:spacing w:before="0" w:after="0"/>
      </w:pPr>
      <w:r>
        <w:separator/>
      </w:r>
    </w:p>
  </w:endnote>
  <w:endnote w:type="continuationSeparator" w:id="0">
    <w:p w:rsidR="00453A4C" w:rsidRDefault="00453A4C" w:rsidP="00FF72F5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55" w:type="dxa"/>
      <w:tblBorders>
        <w:top w:val="single" w:sz="4" w:space="0" w:color="auto"/>
      </w:tblBorders>
      <w:tblLayout w:type="fixed"/>
      <w:tblLook w:val="0000"/>
    </w:tblPr>
    <w:tblGrid>
      <w:gridCol w:w="5495"/>
      <w:gridCol w:w="3118"/>
      <w:gridCol w:w="1242"/>
    </w:tblGrid>
    <w:tr w:rsidR="00FF72F5" w:rsidTr="00D5354C">
      <w:trPr>
        <w:cantSplit/>
        <w:trHeight w:val="367"/>
      </w:trPr>
      <w:tc>
        <w:tcPr>
          <w:tcW w:w="5495" w:type="dxa"/>
        </w:tcPr>
        <w:p w:rsidR="00FF72F5" w:rsidRDefault="00FF72F5" w:rsidP="00923BA5">
          <w:pPr>
            <w:pStyle w:val="Rodap"/>
            <w:rPr>
              <w:sz w:val="18"/>
            </w:rPr>
          </w:pPr>
          <w:proofErr w:type="gramStart"/>
          <w:r>
            <w:rPr>
              <w:sz w:val="18"/>
            </w:rPr>
            <w:t>Sistema Seguradora - Plano de Gerenciamento de Projeto</w:t>
          </w:r>
          <w:proofErr w:type="gramEnd"/>
        </w:p>
        <w:p w:rsidR="00FF72F5" w:rsidRDefault="00FF72F5" w:rsidP="00923BA5">
          <w:pPr>
            <w:pStyle w:val="Rodap"/>
            <w:rPr>
              <w:sz w:val="18"/>
            </w:rPr>
          </w:pPr>
        </w:p>
      </w:tc>
      <w:tc>
        <w:tcPr>
          <w:tcW w:w="3118" w:type="dxa"/>
        </w:tcPr>
        <w:p w:rsidR="00FF72F5" w:rsidRDefault="00FF72F5" w:rsidP="00923BA5">
          <w:pPr>
            <w:pStyle w:val="Rodap"/>
            <w:jc w:val="center"/>
            <w:rPr>
              <w:sz w:val="18"/>
            </w:rPr>
          </w:pPr>
          <w:r>
            <w:rPr>
              <w:sz w:val="18"/>
            </w:rPr>
            <w:t>Equipe – Alex, Leandro e Ricardo.</w:t>
          </w:r>
        </w:p>
      </w:tc>
      <w:tc>
        <w:tcPr>
          <w:tcW w:w="1242" w:type="dxa"/>
        </w:tcPr>
        <w:p w:rsidR="00FF72F5" w:rsidRDefault="00FF72F5" w:rsidP="00923BA5">
          <w:pPr>
            <w:pStyle w:val="Rodap"/>
            <w:jc w:val="right"/>
            <w:rPr>
              <w:sz w:val="18"/>
            </w:rPr>
          </w:pPr>
          <w:r>
            <w:rPr>
              <w:sz w:val="18"/>
            </w:rPr>
            <w:t xml:space="preserve">Pág. </w:t>
          </w:r>
          <w:r w:rsidR="00FC0EF0">
            <w:rPr>
              <w:rStyle w:val="Nmerodepgina"/>
              <w:rFonts w:eastAsiaTheme="majorEastAsia"/>
            </w:rPr>
            <w:fldChar w:fldCharType="begin"/>
          </w:r>
          <w:r>
            <w:rPr>
              <w:rStyle w:val="Nmerodepgina"/>
              <w:rFonts w:eastAsiaTheme="majorEastAsia"/>
            </w:rPr>
            <w:instrText xml:space="preserve"> PAGE </w:instrText>
          </w:r>
          <w:r w:rsidR="00FC0EF0">
            <w:rPr>
              <w:rStyle w:val="Nmerodepgina"/>
              <w:rFonts w:eastAsiaTheme="majorEastAsia"/>
            </w:rPr>
            <w:fldChar w:fldCharType="separate"/>
          </w:r>
          <w:r w:rsidR="0097233F">
            <w:rPr>
              <w:rStyle w:val="Nmerodepgina"/>
              <w:rFonts w:eastAsiaTheme="majorEastAsia"/>
              <w:noProof/>
            </w:rPr>
            <w:t>4</w:t>
          </w:r>
          <w:r w:rsidR="00FC0EF0">
            <w:rPr>
              <w:rStyle w:val="Nmerodepgina"/>
              <w:rFonts w:eastAsiaTheme="majorEastAsia"/>
            </w:rPr>
            <w:fldChar w:fldCharType="end"/>
          </w:r>
          <w:r>
            <w:rPr>
              <w:rStyle w:val="Nmerodepgina"/>
              <w:rFonts w:eastAsiaTheme="majorEastAsia"/>
            </w:rPr>
            <w:t>/</w:t>
          </w:r>
          <w:r w:rsidR="00FC0EF0">
            <w:rPr>
              <w:rStyle w:val="Nmerodepgina"/>
              <w:rFonts w:eastAsiaTheme="majorEastAsia"/>
            </w:rPr>
            <w:fldChar w:fldCharType="begin"/>
          </w:r>
          <w:r>
            <w:rPr>
              <w:rStyle w:val="Nmerodepgina"/>
              <w:rFonts w:eastAsiaTheme="majorEastAsia"/>
            </w:rPr>
            <w:instrText xml:space="preserve"> NUMPAGES </w:instrText>
          </w:r>
          <w:r w:rsidR="00FC0EF0">
            <w:rPr>
              <w:rStyle w:val="Nmerodepgina"/>
              <w:rFonts w:eastAsiaTheme="majorEastAsia"/>
            </w:rPr>
            <w:fldChar w:fldCharType="separate"/>
          </w:r>
          <w:r w:rsidR="0097233F">
            <w:rPr>
              <w:rStyle w:val="Nmerodepgina"/>
              <w:rFonts w:eastAsiaTheme="majorEastAsia"/>
              <w:noProof/>
            </w:rPr>
            <w:t>6</w:t>
          </w:r>
          <w:r w:rsidR="00FC0EF0">
            <w:rPr>
              <w:rStyle w:val="Nmerodepgina"/>
              <w:rFonts w:eastAsiaTheme="majorEastAsia"/>
            </w:rPr>
            <w:fldChar w:fldCharType="end"/>
          </w:r>
          <w:r>
            <w:rPr>
              <w:sz w:val="18"/>
            </w:rPr>
            <w:t xml:space="preserve"> </w:t>
          </w:r>
        </w:p>
        <w:p w:rsidR="00FF72F5" w:rsidRDefault="00FF72F5" w:rsidP="00923BA5">
          <w:pPr>
            <w:pStyle w:val="Rodap"/>
            <w:tabs>
              <w:tab w:val="right" w:pos="3294"/>
            </w:tabs>
            <w:rPr>
              <w:noProof/>
              <w:sz w:val="18"/>
            </w:rPr>
          </w:pPr>
          <w:r>
            <w:rPr>
              <w:sz w:val="18"/>
            </w:rPr>
            <w:tab/>
          </w:r>
        </w:p>
      </w:tc>
    </w:tr>
  </w:tbl>
  <w:p w:rsidR="00FF72F5" w:rsidRDefault="00FF72F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3A4C" w:rsidRDefault="00453A4C" w:rsidP="00FF72F5">
      <w:pPr>
        <w:spacing w:before="0" w:after="0"/>
      </w:pPr>
      <w:r>
        <w:separator/>
      </w:r>
    </w:p>
  </w:footnote>
  <w:footnote w:type="continuationSeparator" w:id="0">
    <w:p w:rsidR="00453A4C" w:rsidRDefault="00453A4C" w:rsidP="00FF72F5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149" w:type="dxa"/>
      <w:tblInd w:w="-176" w:type="dxa"/>
      <w:tblLayout w:type="fixed"/>
      <w:tblLook w:val="0000"/>
    </w:tblPr>
    <w:tblGrid>
      <w:gridCol w:w="9149"/>
    </w:tblGrid>
    <w:tr w:rsidR="00FF72F5" w:rsidTr="00923BA5">
      <w:trPr>
        <w:trHeight w:val="808"/>
      </w:trPr>
      <w:tc>
        <w:tcPr>
          <w:tcW w:w="9149" w:type="dxa"/>
        </w:tcPr>
        <w:tbl>
          <w:tblPr>
            <w:tblW w:w="10037" w:type="dxa"/>
            <w:tblLayout w:type="fixed"/>
            <w:tblCellMar>
              <w:left w:w="70" w:type="dxa"/>
              <w:right w:w="70" w:type="dxa"/>
            </w:tblCellMar>
            <w:tblLook w:val="0000"/>
          </w:tblPr>
          <w:tblGrid>
            <w:gridCol w:w="10037"/>
          </w:tblGrid>
          <w:tr w:rsidR="00FF72F5" w:rsidTr="00923BA5">
            <w:trPr>
              <w:cantSplit/>
              <w:trHeight w:val="637"/>
            </w:trPr>
            <w:tc>
              <w:tcPr>
                <w:tcW w:w="10037" w:type="dxa"/>
                <w:tcBorders>
                  <w:bottom w:val="single" w:sz="1" w:space="0" w:color="000000"/>
                </w:tcBorders>
              </w:tcPr>
              <w:tbl>
                <w:tblPr>
                  <w:tblW w:w="8974" w:type="dxa"/>
                  <w:tblInd w:w="3" w:type="dxa"/>
                  <w:tblLayout w:type="fixed"/>
                  <w:tblLook w:val="01E0"/>
                </w:tblPr>
                <w:tblGrid>
                  <w:gridCol w:w="2144"/>
                  <w:gridCol w:w="6830"/>
                </w:tblGrid>
                <w:tr w:rsidR="00FF72F5" w:rsidRPr="009A6098" w:rsidTr="00923BA5">
                  <w:trPr>
                    <w:trHeight w:val="538"/>
                  </w:trPr>
                  <w:tc>
                    <w:tcPr>
                      <w:tcW w:w="2144" w:type="dxa"/>
                      <w:hideMark/>
                    </w:tcPr>
                    <w:p w:rsidR="00FF72F5" w:rsidRPr="009568D9" w:rsidRDefault="00FF72F5" w:rsidP="00923BA5">
                      <w:pPr>
                        <w:pStyle w:val="Cabealho"/>
                        <w:ind w:left="-180" w:right="-68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57300" cy="542925"/>
                            <wp:effectExtent l="19050" t="0" r="0" b="0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300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6830" w:type="dxa"/>
                      <w:vAlign w:val="center"/>
                      <w:hideMark/>
                    </w:tcPr>
                    <w:p w:rsidR="00FF72F5" w:rsidRPr="009A6098" w:rsidRDefault="00FF72F5" w:rsidP="00923BA5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</w:rPr>
                      </w:pPr>
                      <w:r w:rsidRPr="009A6098"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</w:rPr>
                        <w:t>UNIVERSIDADE DO ESTADO DE SANTA CATARINA – UDESC</w:t>
                      </w:r>
                    </w:p>
                    <w:p w:rsidR="00FF72F5" w:rsidRPr="009A6098" w:rsidRDefault="00FF72F5" w:rsidP="00923BA5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</w:rPr>
                      </w:pPr>
                      <w:r w:rsidRPr="009A6098"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</w:rPr>
                        <w:t>CENTRO DE EDUCAÇÃO SUPERIOR DO ALTO VALE DO ITAJAÍ – CEAVI</w:t>
                      </w:r>
                    </w:p>
                    <w:p w:rsidR="00FF72F5" w:rsidRPr="009A6098" w:rsidRDefault="00FF72F5" w:rsidP="00923BA5">
                      <w:pPr>
                        <w:pStyle w:val="Cabealho"/>
                        <w:spacing w:line="360" w:lineRule="auto"/>
                        <w:jc w:val="center"/>
                        <w:rPr>
                          <w:rFonts w:ascii="Times-Roman" w:hAnsi="Times-Roman" w:cs="Times-Roman"/>
                          <w:sz w:val="16"/>
                          <w:szCs w:val="16"/>
                        </w:rPr>
                      </w:pPr>
                      <w:r w:rsidRPr="009A6098"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</w:rPr>
                        <w:t>ESPECIALIZAÇÃO EM ENGENHARIA DE SOFTWARE - PGES</w:t>
                      </w:r>
                    </w:p>
                  </w:tc>
                </w:tr>
              </w:tbl>
              <w:p w:rsidR="00FF72F5" w:rsidRDefault="00FF72F5" w:rsidP="00923BA5">
                <w:pPr>
                  <w:pStyle w:val="Cabealho"/>
                  <w:tabs>
                    <w:tab w:val="right" w:pos="8931"/>
                  </w:tabs>
                  <w:snapToGrid w:val="0"/>
                  <w:rPr>
                    <w:color w:val="008000"/>
                  </w:rPr>
                </w:pPr>
              </w:p>
            </w:tc>
          </w:tr>
        </w:tbl>
        <w:p w:rsidR="00FF72F5" w:rsidRDefault="00FF72F5" w:rsidP="00923BA5">
          <w:pPr>
            <w:jc w:val="center"/>
          </w:pPr>
        </w:p>
      </w:tc>
    </w:tr>
  </w:tbl>
  <w:p w:rsidR="00FF72F5" w:rsidRDefault="00FF72F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A706C"/>
    <w:multiLevelType w:val="hybridMultilevel"/>
    <w:tmpl w:val="42BA5F5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AA6BDD"/>
    <w:multiLevelType w:val="hybridMultilevel"/>
    <w:tmpl w:val="B1A6E2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1E0E57"/>
    <w:multiLevelType w:val="hybridMultilevel"/>
    <w:tmpl w:val="0C768B7A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13B35CD8"/>
    <w:multiLevelType w:val="hybridMultilevel"/>
    <w:tmpl w:val="3530045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CC2756F"/>
    <w:multiLevelType w:val="hybridMultilevel"/>
    <w:tmpl w:val="36EED59C"/>
    <w:lvl w:ilvl="0" w:tplc="A75C23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105069"/>
    <w:multiLevelType w:val="hybridMultilevel"/>
    <w:tmpl w:val="494694B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F7E6B34"/>
    <w:multiLevelType w:val="hybridMultilevel"/>
    <w:tmpl w:val="116800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FA94890"/>
    <w:multiLevelType w:val="hybridMultilevel"/>
    <w:tmpl w:val="188C22CE"/>
    <w:lvl w:ilvl="0" w:tplc="04160001">
      <w:start w:val="1"/>
      <w:numFmt w:val="bullet"/>
      <w:lvlText w:val=""/>
      <w:lvlJc w:val="left"/>
      <w:pPr>
        <w:ind w:left="8792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9228" w:hanging="360"/>
      </w:pPr>
    </w:lvl>
    <w:lvl w:ilvl="2" w:tplc="0416001B" w:tentative="1">
      <w:start w:val="1"/>
      <w:numFmt w:val="lowerRoman"/>
      <w:lvlText w:val="%3."/>
      <w:lvlJc w:val="right"/>
      <w:pPr>
        <w:ind w:left="9948" w:hanging="180"/>
      </w:pPr>
    </w:lvl>
    <w:lvl w:ilvl="3" w:tplc="0416000F" w:tentative="1">
      <w:start w:val="1"/>
      <w:numFmt w:val="decimal"/>
      <w:lvlText w:val="%4."/>
      <w:lvlJc w:val="left"/>
      <w:pPr>
        <w:ind w:left="10668" w:hanging="360"/>
      </w:pPr>
    </w:lvl>
    <w:lvl w:ilvl="4" w:tplc="04160019" w:tentative="1">
      <w:start w:val="1"/>
      <w:numFmt w:val="lowerLetter"/>
      <w:lvlText w:val="%5."/>
      <w:lvlJc w:val="left"/>
      <w:pPr>
        <w:ind w:left="11388" w:hanging="360"/>
      </w:pPr>
    </w:lvl>
    <w:lvl w:ilvl="5" w:tplc="0416001B" w:tentative="1">
      <w:start w:val="1"/>
      <w:numFmt w:val="lowerRoman"/>
      <w:lvlText w:val="%6."/>
      <w:lvlJc w:val="right"/>
      <w:pPr>
        <w:ind w:left="12108" w:hanging="180"/>
      </w:pPr>
    </w:lvl>
    <w:lvl w:ilvl="6" w:tplc="0416000F" w:tentative="1">
      <w:start w:val="1"/>
      <w:numFmt w:val="decimal"/>
      <w:lvlText w:val="%7."/>
      <w:lvlJc w:val="left"/>
      <w:pPr>
        <w:ind w:left="12828" w:hanging="360"/>
      </w:pPr>
    </w:lvl>
    <w:lvl w:ilvl="7" w:tplc="04160019" w:tentative="1">
      <w:start w:val="1"/>
      <w:numFmt w:val="lowerLetter"/>
      <w:lvlText w:val="%8."/>
      <w:lvlJc w:val="left"/>
      <w:pPr>
        <w:ind w:left="13548" w:hanging="360"/>
      </w:pPr>
    </w:lvl>
    <w:lvl w:ilvl="8" w:tplc="0416001B" w:tentative="1">
      <w:start w:val="1"/>
      <w:numFmt w:val="lowerRoman"/>
      <w:lvlText w:val="%9."/>
      <w:lvlJc w:val="right"/>
      <w:pPr>
        <w:ind w:left="14268" w:hanging="180"/>
      </w:pPr>
    </w:lvl>
  </w:abstractNum>
  <w:abstractNum w:abstractNumId="8">
    <w:nsid w:val="21810B26"/>
    <w:multiLevelType w:val="multilevel"/>
    <w:tmpl w:val="0416001F"/>
    <w:styleLink w:val="Estilo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8165C6D"/>
    <w:multiLevelType w:val="hybridMultilevel"/>
    <w:tmpl w:val="DB62BB3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8FA16B3"/>
    <w:multiLevelType w:val="multilevel"/>
    <w:tmpl w:val="0416001F"/>
    <w:styleLink w:val="Estilo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CD460B3"/>
    <w:multiLevelType w:val="hybridMultilevel"/>
    <w:tmpl w:val="08B41FF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206160B"/>
    <w:multiLevelType w:val="hybridMultilevel"/>
    <w:tmpl w:val="B60C672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8285EBC"/>
    <w:multiLevelType w:val="multilevel"/>
    <w:tmpl w:val="EB4205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575E6DC3"/>
    <w:multiLevelType w:val="multilevel"/>
    <w:tmpl w:val="0416001D"/>
    <w:styleLink w:val="Estilo3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2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A955E45"/>
    <w:multiLevelType w:val="multilevel"/>
    <w:tmpl w:val="0416001F"/>
    <w:numStyleLink w:val="Estilo2"/>
  </w:abstractNum>
  <w:abstractNum w:abstractNumId="16">
    <w:nsid w:val="693F5AFF"/>
    <w:multiLevelType w:val="hybridMultilevel"/>
    <w:tmpl w:val="73225A4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95C384A"/>
    <w:multiLevelType w:val="hybridMultilevel"/>
    <w:tmpl w:val="AF861E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8759E9"/>
    <w:multiLevelType w:val="hybridMultilevel"/>
    <w:tmpl w:val="0B8A212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7B2B6487"/>
    <w:multiLevelType w:val="hybridMultilevel"/>
    <w:tmpl w:val="9CC00B42"/>
    <w:lvl w:ilvl="0" w:tplc="55E49220">
      <w:start w:val="1"/>
      <w:numFmt w:val="decimal"/>
      <w:lvlText w:val="RNF00%1 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8"/>
  </w:num>
  <w:num w:numId="4">
    <w:abstractNumId w:val="2"/>
  </w:num>
  <w:num w:numId="5">
    <w:abstractNumId w:val="19"/>
  </w:num>
  <w:num w:numId="6">
    <w:abstractNumId w:val="17"/>
  </w:num>
  <w:num w:numId="7">
    <w:abstractNumId w:val="7"/>
  </w:num>
  <w:num w:numId="8">
    <w:abstractNumId w:val="3"/>
  </w:num>
  <w:num w:numId="9">
    <w:abstractNumId w:val="18"/>
  </w:num>
  <w:num w:numId="10">
    <w:abstractNumId w:val="12"/>
  </w:num>
  <w:num w:numId="11">
    <w:abstractNumId w:val="5"/>
  </w:num>
  <w:num w:numId="12">
    <w:abstractNumId w:val="15"/>
  </w:num>
  <w:num w:numId="13">
    <w:abstractNumId w:val="10"/>
  </w:num>
  <w:num w:numId="14">
    <w:abstractNumId w:val="14"/>
  </w:num>
  <w:num w:numId="15">
    <w:abstractNumId w:val="6"/>
  </w:num>
  <w:num w:numId="16">
    <w:abstractNumId w:val="9"/>
  </w:num>
  <w:num w:numId="17">
    <w:abstractNumId w:val="16"/>
  </w:num>
  <w:num w:numId="18">
    <w:abstractNumId w:val="11"/>
  </w:num>
  <w:num w:numId="19">
    <w:abstractNumId w:val="0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04E9"/>
    <w:rsid w:val="0000088B"/>
    <w:rsid w:val="00011A00"/>
    <w:rsid w:val="00011C6F"/>
    <w:rsid w:val="0001244D"/>
    <w:rsid w:val="0001360F"/>
    <w:rsid w:val="00013BCD"/>
    <w:rsid w:val="000157A4"/>
    <w:rsid w:val="00016083"/>
    <w:rsid w:val="00017801"/>
    <w:rsid w:val="00020426"/>
    <w:rsid w:val="00022AC9"/>
    <w:rsid w:val="00026B28"/>
    <w:rsid w:val="00032804"/>
    <w:rsid w:val="00034500"/>
    <w:rsid w:val="00034B72"/>
    <w:rsid w:val="00037518"/>
    <w:rsid w:val="000378E5"/>
    <w:rsid w:val="00040704"/>
    <w:rsid w:val="000426C7"/>
    <w:rsid w:val="00042E83"/>
    <w:rsid w:val="0004347A"/>
    <w:rsid w:val="00047614"/>
    <w:rsid w:val="00051DBE"/>
    <w:rsid w:val="00056073"/>
    <w:rsid w:val="00060385"/>
    <w:rsid w:val="0006748F"/>
    <w:rsid w:val="00072DF1"/>
    <w:rsid w:val="0007377E"/>
    <w:rsid w:val="00074CDD"/>
    <w:rsid w:val="000751AC"/>
    <w:rsid w:val="000754D0"/>
    <w:rsid w:val="00077233"/>
    <w:rsid w:val="000808A0"/>
    <w:rsid w:val="00080C75"/>
    <w:rsid w:val="00081BA7"/>
    <w:rsid w:val="00083946"/>
    <w:rsid w:val="00083BCD"/>
    <w:rsid w:val="000843F9"/>
    <w:rsid w:val="00085273"/>
    <w:rsid w:val="0008668F"/>
    <w:rsid w:val="00086DDA"/>
    <w:rsid w:val="00087ED5"/>
    <w:rsid w:val="00093F66"/>
    <w:rsid w:val="000A0845"/>
    <w:rsid w:val="000A1E05"/>
    <w:rsid w:val="000A4A48"/>
    <w:rsid w:val="000A520A"/>
    <w:rsid w:val="000B3DDB"/>
    <w:rsid w:val="000B4835"/>
    <w:rsid w:val="000B5B37"/>
    <w:rsid w:val="000B5ECD"/>
    <w:rsid w:val="000B6F57"/>
    <w:rsid w:val="000C129F"/>
    <w:rsid w:val="000C17BC"/>
    <w:rsid w:val="000C516F"/>
    <w:rsid w:val="000C79BF"/>
    <w:rsid w:val="000D0833"/>
    <w:rsid w:val="000D38A7"/>
    <w:rsid w:val="000D5345"/>
    <w:rsid w:val="000D6F4C"/>
    <w:rsid w:val="000E0294"/>
    <w:rsid w:val="000E051D"/>
    <w:rsid w:val="000E35C0"/>
    <w:rsid w:val="000F1662"/>
    <w:rsid w:val="000F2647"/>
    <w:rsid w:val="000F3BE8"/>
    <w:rsid w:val="000F4CD8"/>
    <w:rsid w:val="000F4E3A"/>
    <w:rsid w:val="000F6439"/>
    <w:rsid w:val="000F7D2B"/>
    <w:rsid w:val="00100420"/>
    <w:rsid w:val="00103207"/>
    <w:rsid w:val="001038CC"/>
    <w:rsid w:val="00111AE9"/>
    <w:rsid w:val="001137C5"/>
    <w:rsid w:val="001159E4"/>
    <w:rsid w:val="00117224"/>
    <w:rsid w:val="00117D55"/>
    <w:rsid w:val="0012037F"/>
    <w:rsid w:val="00120936"/>
    <w:rsid w:val="00122F4D"/>
    <w:rsid w:val="00122F66"/>
    <w:rsid w:val="00125B28"/>
    <w:rsid w:val="00126CD2"/>
    <w:rsid w:val="0013116F"/>
    <w:rsid w:val="00133BC5"/>
    <w:rsid w:val="00133EBF"/>
    <w:rsid w:val="0013517E"/>
    <w:rsid w:val="00136EB6"/>
    <w:rsid w:val="00137820"/>
    <w:rsid w:val="001403C5"/>
    <w:rsid w:val="001436C2"/>
    <w:rsid w:val="00143723"/>
    <w:rsid w:val="00144C9D"/>
    <w:rsid w:val="001578A3"/>
    <w:rsid w:val="00160AD1"/>
    <w:rsid w:val="0016103B"/>
    <w:rsid w:val="00165134"/>
    <w:rsid w:val="00170C62"/>
    <w:rsid w:val="00172AD3"/>
    <w:rsid w:val="00173300"/>
    <w:rsid w:val="00174E79"/>
    <w:rsid w:val="00175D1B"/>
    <w:rsid w:val="00180CBD"/>
    <w:rsid w:val="00183EF7"/>
    <w:rsid w:val="00185C9E"/>
    <w:rsid w:val="00191F0F"/>
    <w:rsid w:val="0019370D"/>
    <w:rsid w:val="00196946"/>
    <w:rsid w:val="001A0C7A"/>
    <w:rsid w:val="001A29B9"/>
    <w:rsid w:val="001A46CD"/>
    <w:rsid w:val="001B03C7"/>
    <w:rsid w:val="001B06F9"/>
    <w:rsid w:val="001B0772"/>
    <w:rsid w:val="001B1792"/>
    <w:rsid w:val="001B2462"/>
    <w:rsid w:val="001B26E2"/>
    <w:rsid w:val="001B2C13"/>
    <w:rsid w:val="001B751E"/>
    <w:rsid w:val="001C11F4"/>
    <w:rsid w:val="001C4B8D"/>
    <w:rsid w:val="001C4FA1"/>
    <w:rsid w:val="001D78BE"/>
    <w:rsid w:val="001E1523"/>
    <w:rsid w:val="001E3D0F"/>
    <w:rsid w:val="001F21A1"/>
    <w:rsid w:val="001F2A1A"/>
    <w:rsid w:val="001F45A0"/>
    <w:rsid w:val="001F6204"/>
    <w:rsid w:val="001F6224"/>
    <w:rsid w:val="001F647C"/>
    <w:rsid w:val="0020048E"/>
    <w:rsid w:val="00200E0E"/>
    <w:rsid w:val="00201B86"/>
    <w:rsid w:val="00203154"/>
    <w:rsid w:val="002049CE"/>
    <w:rsid w:val="002049EC"/>
    <w:rsid w:val="00205F81"/>
    <w:rsid w:val="002104EC"/>
    <w:rsid w:val="00210D9F"/>
    <w:rsid w:val="0021281A"/>
    <w:rsid w:val="002143F8"/>
    <w:rsid w:val="002154F6"/>
    <w:rsid w:val="002226FD"/>
    <w:rsid w:val="00223EC8"/>
    <w:rsid w:val="002300B1"/>
    <w:rsid w:val="00230E11"/>
    <w:rsid w:val="00232B61"/>
    <w:rsid w:val="002352A6"/>
    <w:rsid w:val="00240339"/>
    <w:rsid w:val="00241B4F"/>
    <w:rsid w:val="00241C3D"/>
    <w:rsid w:val="00241F0C"/>
    <w:rsid w:val="002473E5"/>
    <w:rsid w:val="00253927"/>
    <w:rsid w:val="00253AAE"/>
    <w:rsid w:val="002540D1"/>
    <w:rsid w:val="0025606B"/>
    <w:rsid w:val="002574E4"/>
    <w:rsid w:val="002605FF"/>
    <w:rsid w:val="00263F4B"/>
    <w:rsid w:val="002712A2"/>
    <w:rsid w:val="00271750"/>
    <w:rsid w:val="00272643"/>
    <w:rsid w:val="0027584D"/>
    <w:rsid w:val="0027767C"/>
    <w:rsid w:val="0028282B"/>
    <w:rsid w:val="00286B56"/>
    <w:rsid w:val="0029125D"/>
    <w:rsid w:val="00294ABF"/>
    <w:rsid w:val="00294FB4"/>
    <w:rsid w:val="002962BC"/>
    <w:rsid w:val="00296372"/>
    <w:rsid w:val="002A16CE"/>
    <w:rsid w:val="002A1F2D"/>
    <w:rsid w:val="002A284C"/>
    <w:rsid w:val="002A2E65"/>
    <w:rsid w:val="002A610D"/>
    <w:rsid w:val="002A7F7A"/>
    <w:rsid w:val="002B1AF2"/>
    <w:rsid w:val="002B34F6"/>
    <w:rsid w:val="002B509D"/>
    <w:rsid w:val="002B57EC"/>
    <w:rsid w:val="002C1CD8"/>
    <w:rsid w:val="002C29BE"/>
    <w:rsid w:val="002C5118"/>
    <w:rsid w:val="002C63AA"/>
    <w:rsid w:val="002C755F"/>
    <w:rsid w:val="002C7F5E"/>
    <w:rsid w:val="002D456B"/>
    <w:rsid w:val="002D5C63"/>
    <w:rsid w:val="002E1969"/>
    <w:rsid w:val="002E553F"/>
    <w:rsid w:val="002E6ADB"/>
    <w:rsid w:val="003024B8"/>
    <w:rsid w:val="00303550"/>
    <w:rsid w:val="00305036"/>
    <w:rsid w:val="00305AE7"/>
    <w:rsid w:val="00315603"/>
    <w:rsid w:val="0031666B"/>
    <w:rsid w:val="00316B84"/>
    <w:rsid w:val="00322C7C"/>
    <w:rsid w:val="0032327D"/>
    <w:rsid w:val="003278B0"/>
    <w:rsid w:val="00333F41"/>
    <w:rsid w:val="00335875"/>
    <w:rsid w:val="00335A9D"/>
    <w:rsid w:val="00336531"/>
    <w:rsid w:val="00342ABD"/>
    <w:rsid w:val="0034585B"/>
    <w:rsid w:val="003468BC"/>
    <w:rsid w:val="003506D6"/>
    <w:rsid w:val="003513C4"/>
    <w:rsid w:val="00351684"/>
    <w:rsid w:val="003531C0"/>
    <w:rsid w:val="003547CF"/>
    <w:rsid w:val="00355BFC"/>
    <w:rsid w:val="00362110"/>
    <w:rsid w:val="00362288"/>
    <w:rsid w:val="00362AD9"/>
    <w:rsid w:val="00363BF8"/>
    <w:rsid w:val="00366384"/>
    <w:rsid w:val="0036707A"/>
    <w:rsid w:val="00370BF5"/>
    <w:rsid w:val="00371F75"/>
    <w:rsid w:val="00374F60"/>
    <w:rsid w:val="00375605"/>
    <w:rsid w:val="00380419"/>
    <w:rsid w:val="00383CC2"/>
    <w:rsid w:val="0038478D"/>
    <w:rsid w:val="00387483"/>
    <w:rsid w:val="003949AD"/>
    <w:rsid w:val="00394CC6"/>
    <w:rsid w:val="00394D51"/>
    <w:rsid w:val="0039621B"/>
    <w:rsid w:val="003A237D"/>
    <w:rsid w:val="003A4951"/>
    <w:rsid w:val="003A5D36"/>
    <w:rsid w:val="003A7609"/>
    <w:rsid w:val="003B0693"/>
    <w:rsid w:val="003B090D"/>
    <w:rsid w:val="003B3BD3"/>
    <w:rsid w:val="003B538C"/>
    <w:rsid w:val="003B7F25"/>
    <w:rsid w:val="003C31C8"/>
    <w:rsid w:val="003C34F7"/>
    <w:rsid w:val="003C4A24"/>
    <w:rsid w:val="003C7A1B"/>
    <w:rsid w:val="003D08CF"/>
    <w:rsid w:val="003D273D"/>
    <w:rsid w:val="003E097B"/>
    <w:rsid w:val="003E2664"/>
    <w:rsid w:val="003E4CD4"/>
    <w:rsid w:val="003E5A18"/>
    <w:rsid w:val="003E7B9F"/>
    <w:rsid w:val="003F0B89"/>
    <w:rsid w:val="003F12A5"/>
    <w:rsid w:val="003F223E"/>
    <w:rsid w:val="003F5988"/>
    <w:rsid w:val="0040400F"/>
    <w:rsid w:val="00404F8B"/>
    <w:rsid w:val="00407D60"/>
    <w:rsid w:val="0041253E"/>
    <w:rsid w:val="004158D9"/>
    <w:rsid w:val="00416BA3"/>
    <w:rsid w:val="00417CD4"/>
    <w:rsid w:val="00420194"/>
    <w:rsid w:val="004202C4"/>
    <w:rsid w:val="00421CCD"/>
    <w:rsid w:val="0042259A"/>
    <w:rsid w:val="00426E87"/>
    <w:rsid w:val="00433E37"/>
    <w:rsid w:val="00433E6E"/>
    <w:rsid w:val="0043588C"/>
    <w:rsid w:val="00436205"/>
    <w:rsid w:val="00440114"/>
    <w:rsid w:val="004407B0"/>
    <w:rsid w:val="00440ED1"/>
    <w:rsid w:val="00445A0F"/>
    <w:rsid w:val="00447103"/>
    <w:rsid w:val="004518B9"/>
    <w:rsid w:val="00452CE9"/>
    <w:rsid w:val="00453462"/>
    <w:rsid w:val="00453A4C"/>
    <w:rsid w:val="00456A86"/>
    <w:rsid w:val="00460421"/>
    <w:rsid w:val="00462391"/>
    <w:rsid w:val="00463C1C"/>
    <w:rsid w:val="00465993"/>
    <w:rsid w:val="00465B8E"/>
    <w:rsid w:val="00465D14"/>
    <w:rsid w:val="004716C8"/>
    <w:rsid w:val="004725B2"/>
    <w:rsid w:val="004731E0"/>
    <w:rsid w:val="00473C8F"/>
    <w:rsid w:val="00476362"/>
    <w:rsid w:val="004816A2"/>
    <w:rsid w:val="0048381D"/>
    <w:rsid w:val="00484225"/>
    <w:rsid w:val="0048426B"/>
    <w:rsid w:val="00485266"/>
    <w:rsid w:val="00492F00"/>
    <w:rsid w:val="00495E47"/>
    <w:rsid w:val="0049648E"/>
    <w:rsid w:val="004976C9"/>
    <w:rsid w:val="004A03C7"/>
    <w:rsid w:val="004A42F7"/>
    <w:rsid w:val="004A4B07"/>
    <w:rsid w:val="004A546E"/>
    <w:rsid w:val="004A6A08"/>
    <w:rsid w:val="004B0573"/>
    <w:rsid w:val="004B0959"/>
    <w:rsid w:val="004B3C7F"/>
    <w:rsid w:val="004B57BA"/>
    <w:rsid w:val="004B6E43"/>
    <w:rsid w:val="004C0D86"/>
    <w:rsid w:val="004C6099"/>
    <w:rsid w:val="004C6B70"/>
    <w:rsid w:val="004D1B44"/>
    <w:rsid w:val="004D1B6E"/>
    <w:rsid w:val="004E2452"/>
    <w:rsid w:val="004E51CA"/>
    <w:rsid w:val="005010E4"/>
    <w:rsid w:val="00503211"/>
    <w:rsid w:val="00504115"/>
    <w:rsid w:val="005072B4"/>
    <w:rsid w:val="00511469"/>
    <w:rsid w:val="00511978"/>
    <w:rsid w:val="0051517F"/>
    <w:rsid w:val="00516884"/>
    <w:rsid w:val="0052151C"/>
    <w:rsid w:val="0052473F"/>
    <w:rsid w:val="00525B9A"/>
    <w:rsid w:val="00525C87"/>
    <w:rsid w:val="00532582"/>
    <w:rsid w:val="005327F4"/>
    <w:rsid w:val="00535C36"/>
    <w:rsid w:val="00540E66"/>
    <w:rsid w:val="0054151B"/>
    <w:rsid w:val="00543234"/>
    <w:rsid w:val="005433EE"/>
    <w:rsid w:val="00543D24"/>
    <w:rsid w:val="00561E3B"/>
    <w:rsid w:val="00563B75"/>
    <w:rsid w:val="00565BE1"/>
    <w:rsid w:val="005668DE"/>
    <w:rsid w:val="00567397"/>
    <w:rsid w:val="00570EEF"/>
    <w:rsid w:val="00572ED3"/>
    <w:rsid w:val="00574080"/>
    <w:rsid w:val="00575831"/>
    <w:rsid w:val="00577349"/>
    <w:rsid w:val="00577F83"/>
    <w:rsid w:val="00581D63"/>
    <w:rsid w:val="00585E1C"/>
    <w:rsid w:val="00587FB2"/>
    <w:rsid w:val="00593DB4"/>
    <w:rsid w:val="00596372"/>
    <w:rsid w:val="00596947"/>
    <w:rsid w:val="0059797B"/>
    <w:rsid w:val="005A06AC"/>
    <w:rsid w:val="005A2AB0"/>
    <w:rsid w:val="005A3614"/>
    <w:rsid w:val="005A6564"/>
    <w:rsid w:val="005A7766"/>
    <w:rsid w:val="005A7C79"/>
    <w:rsid w:val="005B1ED5"/>
    <w:rsid w:val="005B5597"/>
    <w:rsid w:val="005B585E"/>
    <w:rsid w:val="005B6C52"/>
    <w:rsid w:val="005B720A"/>
    <w:rsid w:val="005B7850"/>
    <w:rsid w:val="005C001B"/>
    <w:rsid w:val="005C2496"/>
    <w:rsid w:val="005C6B07"/>
    <w:rsid w:val="005C7875"/>
    <w:rsid w:val="005C7FF4"/>
    <w:rsid w:val="005D4B60"/>
    <w:rsid w:val="005D50E8"/>
    <w:rsid w:val="005D6948"/>
    <w:rsid w:val="005F2CE0"/>
    <w:rsid w:val="005F2DAD"/>
    <w:rsid w:val="005F397C"/>
    <w:rsid w:val="00601F42"/>
    <w:rsid w:val="00604414"/>
    <w:rsid w:val="006073F5"/>
    <w:rsid w:val="0060783A"/>
    <w:rsid w:val="0061211B"/>
    <w:rsid w:val="00612767"/>
    <w:rsid w:val="00612A0B"/>
    <w:rsid w:val="0061492F"/>
    <w:rsid w:val="006150D8"/>
    <w:rsid w:val="006224D0"/>
    <w:rsid w:val="006249ED"/>
    <w:rsid w:val="00625DC8"/>
    <w:rsid w:val="006274A6"/>
    <w:rsid w:val="006276FC"/>
    <w:rsid w:val="006347E9"/>
    <w:rsid w:val="00635741"/>
    <w:rsid w:val="006371D4"/>
    <w:rsid w:val="006405B3"/>
    <w:rsid w:val="00642889"/>
    <w:rsid w:val="00643CA6"/>
    <w:rsid w:val="006457AC"/>
    <w:rsid w:val="00645AA4"/>
    <w:rsid w:val="00647496"/>
    <w:rsid w:val="006479EF"/>
    <w:rsid w:val="00653C66"/>
    <w:rsid w:val="006540A6"/>
    <w:rsid w:val="00654E4A"/>
    <w:rsid w:val="006628B7"/>
    <w:rsid w:val="00665E15"/>
    <w:rsid w:val="00667642"/>
    <w:rsid w:val="0067304A"/>
    <w:rsid w:val="00675854"/>
    <w:rsid w:val="006764B9"/>
    <w:rsid w:val="0068317B"/>
    <w:rsid w:val="00684E00"/>
    <w:rsid w:val="006916F3"/>
    <w:rsid w:val="006921B6"/>
    <w:rsid w:val="006954B3"/>
    <w:rsid w:val="00697008"/>
    <w:rsid w:val="006A2007"/>
    <w:rsid w:val="006A240B"/>
    <w:rsid w:val="006A2CA9"/>
    <w:rsid w:val="006A48F3"/>
    <w:rsid w:val="006A4E45"/>
    <w:rsid w:val="006A5FC6"/>
    <w:rsid w:val="006B0746"/>
    <w:rsid w:val="006B1B1C"/>
    <w:rsid w:val="006B5A3B"/>
    <w:rsid w:val="006B6072"/>
    <w:rsid w:val="006B6FA9"/>
    <w:rsid w:val="006B73DD"/>
    <w:rsid w:val="006C02AB"/>
    <w:rsid w:val="006C0503"/>
    <w:rsid w:val="006C2FA0"/>
    <w:rsid w:val="006D110A"/>
    <w:rsid w:val="006D5791"/>
    <w:rsid w:val="006D5850"/>
    <w:rsid w:val="006D63EE"/>
    <w:rsid w:val="006E216E"/>
    <w:rsid w:val="006E488B"/>
    <w:rsid w:val="006E7E53"/>
    <w:rsid w:val="006F3B6E"/>
    <w:rsid w:val="006F5022"/>
    <w:rsid w:val="006F545C"/>
    <w:rsid w:val="006F7290"/>
    <w:rsid w:val="00700428"/>
    <w:rsid w:val="00701376"/>
    <w:rsid w:val="00702178"/>
    <w:rsid w:val="00703ACB"/>
    <w:rsid w:val="0070541F"/>
    <w:rsid w:val="00710530"/>
    <w:rsid w:val="00710821"/>
    <w:rsid w:val="00712531"/>
    <w:rsid w:val="00712EBA"/>
    <w:rsid w:val="00717435"/>
    <w:rsid w:val="0071783E"/>
    <w:rsid w:val="00720B03"/>
    <w:rsid w:val="00720EA4"/>
    <w:rsid w:val="0072173B"/>
    <w:rsid w:val="00723BD2"/>
    <w:rsid w:val="00730EC0"/>
    <w:rsid w:val="00734453"/>
    <w:rsid w:val="007346E7"/>
    <w:rsid w:val="0073578A"/>
    <w:rsid w:val="00736A96"/>
    <w:rsid w:val="00740BAF"/>
    <w:rsid w:val="007431DA"/>
    <w:rsid w:val="00744902"/>
    <w:rsid w:val="00745473"/>
    <w:rsid w:val="00747250"/>
    <w:rsid w:val="007476E4"/>
    <w:rsid w:val="0074778D"/>
    <w:rsid w:val="0075095C"/>
    <w:rsid w:val="00751753"/>
    <w:rsid w:val="00751CE5"/>
    <w:rsid w:val="007540AD"/>
    <w:rsid w:val="00755E02"/>
    <w:rsid w:val="00763DC8"/>
    <w:rsid w:val="00764951"/>
    <w:rsid w:val="00767C7C"/>
    <w:rsid w:val="00767E6A"/>
    <w:rsid w:val="00770A22"/>
    <w:rsid w:val="00773085"/>
    <w:rsid w:val="00774734"/>
    <w:rsid w:val="007748DF"/>
    <w:rsid w:val="00780121"/>
    <w:rsid w:val="007851C9"/>
    <w:rsid w:val="00786CFD"/>
    <w:rsid w:val="00790C25"/>
    <w:rsid w:val="00792302"/>
    <w:rsid w:val="00793596"/>
    <w:rsid w:val="0079649C"/>
    <w:rsid w:val="007A03D1"/>
    <w:rsid w:val="007A559A"/>
    <w:rsid w:val="007A6C2A"/>
    <w:rsid w:val="007A760F"/>
    <w:rsid w:val="007B2AE5"/>
    <w:rsid w:val="007B41A1"/>
    <w:rsid w:val="007B4344"/>
    <w:rsid w:val="007B5404"/>
    <w:rsid w:val="007C0964"/>
    <w:rsid w:val="007C1459"/>
    <w:rsid w:val="007C1649"/>
    <w:rsid w:val="007C4009"/>
    <w:rsid w:val="007C72A3"/>
    <w:rsid w:val="007E015C"/>
    <w:rsid w:val="007E4DE2"/>
    <w:rsid w:val="007F0E96"/>
    <w:rsid w:val="007F1A0B"/>
    <w:rsid w:val="007F2247"/>
    <w:rsid w:val="007F50E5"/>
    <w:rsid w:val="007F5414"/>
    <w:rsid w:val="007F559D"/>
    <w:rsid w:val="007F5AB2"/>
    <w:rsid w:val="00800471"/>
    <w:rsid w:val="0080095C"/>
    <w:rsid w:val="00803380"/>
    <w:rsid w:val="00803CDA"/>
    <w:rsid w:val="0080658E"/>
    <w:rsid w:val="008076DF"/>
    <w:rsid w:val="00811A30"/>
    <w:rsid w:val="0081388B"/>
    <w:rsid w:val="0081451A"/>
    <w:rsid w:val="00814E51"/>
    <w:rsid w:val="0081534E"/>
    <w:rsid w:val="0081595D"/>
    <w:rsid w:val="00821B73"/>
    <w:rsid w:val="00822306"/>
    <w:rsid w:val="00834599"/>
    <w:rsid w:val="00834B55"/>
    <w:rsid w:val="00834BF4"/>
    <w:rsid w:val="0083600D"/>
    <w:rsid w:val="008404C8"/>
    <w:rsid w:val="00841B8E"/>
    <w:rsid w:val="00841DAD"/>
    <w:rsid w:val="008432D1"/>
    <w:rsid w:val="00843D5D"/>
    <w:rsid w:val="008442BD"/>
    <w:rsid w:val="00845826"/>
    <w:rsid w:val="0084787D"/>
    <w:rsid w:val="00852A8B"/>
    <w:rsid w:val="00855299"/>
    <w:rsid w:val="00857846"/>
    <w:rsid w:val="00861CF7"/>
    <w:rsid w:val="00865203"/>
    <w:rsid w:val="00866482"/>
    <w:rsid w:val="0087114A"/>
    <w:rsid w:val="008725A8"/>
    <w:rsid w:val="0087444C"/>
    <w:rsid w:val="00876BAF"/>
    <w:rsid w:val="00877DB0"/>
    <w:rsid w:val="00880082"/>
    <w:rsid w:val="00880C6E"/>
    <w:rsid w:val="00884343"/>
    <w:rsid w:val="00884BC9"/>
    <w:rsid w:val="0088633B"/>
    <w:rsid w:val="00886FDD"/>
    <w:rsid w:val="0089084E"/>
    <w:rsid w:val="00890B70"/>
    <w:rsid w:val="00892D3C"/>
    <w:rsid w:val="008A0B08"/>
    <w:rsid w:val="008A7C1D"/>
    <w:rsid w:val="008B1444"/>
    <w:rsid w:val="008B14D1"/>
    <w:rsid w:val="008B2167"/>
    <w:rsid w:val="008B2F91"/>
    <w:rsid w:val="008B3C50"/>
    <w:rsid w:val="008B4B26"/>
    <w:rsid w:val="008D00D2"/>
    <w:rsid w:val="008D0DB1"/>
    <w:rsid w:val="008D25DA"/>
    <w:rsid w:val="008D2C27"/>
    <w:rsid w:val="008D343D"/>
    <w:rsid w:val="008D4585"/>
    <w:rsid w:val="008D4EC4"/>
    <w:rsid w:val="008D710A"/>
    <w:rsid w:val="008D746D"/>
    <w:rsid w:val="008E04EB"/>
    <w:rsid w:val="008E0E28"/>
    <w:rsid w:val="008E2685"/>
    <w:rsid w:val="008E4A89"/>
    <w:rsid w:val="008E4C43"/>
    <w:rsid w:val="008F11B6"/>
    <w:rsid w:val="008F7DD7"/>
    <w:rsid w:val="00901DA1"/>
    <w:rsid w:val="00904218"/>
    <w:rsid w:val="00904345"/>
    <w:rsid w:val="009064F5"/>
    <w:rsid w:val="009073A5"/>
    <w:rsid w:val="00907D39"/>
    <w:rsid w:val="00910998"/>
    <w:rsid w:val="00911227"/>
    <w:rsid w:val="00912C3A"/>
    <w:rsid w:val="009148F8"/>
    <w:rsid w:val="009149A5"/>
    <w:rsid w:val="00917CA9"/>
    <w:rsid w:val="009251F6"/>
    <w:rsid w:val="00930404"/>
    <w:rsid w:val="009307F1"/>
    <w:rsid w:val="009310D0"/>
    <w:rsid w:val="00933C9D"/>
    <w:rsid w:val="00936BA6"/>
    <w:rsid w:val="00945BB4"/>
    <w:rsid w:val="009460E2"/>
    <w:rsid w:val="00946EB6"/>
    <w:rsid w:val="009478CA"/>
    <w:rsid w:val="00951C65"/>
    <w:rsid w:val="0095474A"/>
    <w:rsid w:val="00955310"/>
    <w:rsid w:val="0096227B"/>
    <w:rsid w:val="00965571"/>
    <w:rsid w:val="00971C84"/>
    <w:rsid w:val="009721DB"/>
    <w:rsid w:val="0097233F"/>
    <w:rsid w:val="009728EA"/>
    <w:rsid w:val="0097497B"/>
    <w:rsid w:val="009760C0"/>
    <w:rsid w:val="00982B39"/>
    <w:rsid w:val="009863CB"/>
    <w:rsid w:val="00987795"/>
    <w:rsid w:val="009937F1"/>
    <w:rsid w:val="00993E2A"/>
    <w:rsid w:val="0099440D"/>
    <w:rsid w:val="00994572"/>
    <w:rsid w:val="009A068D"/>
    <w:rsid w:val="009A20F2"/>
    <w:rsid w:val="009A53B8"/>
    <w:rsid w:val="009A7309"/>
    <w:rsid w:val="009B09C5"/>
    <w:rsid w:val="009B1F63"/>
    <w:rsid w:val="009B23B2"/>
    <w:rsid w:val="009B4865"/>
    <w:rsid w:val="009B6A61"/>
    <w:rsid w:val="009B7280"/>
    <w:rsid w:val="009C1636"/>
    <w:rsid w:val="009C55D0"/>
    <w:rsid w:val="009C61BD"/>
    <w:rsid w:val="009D06E3"/>
    <w:rsid w:val="009D2C28"/>
    <w:rsid w:val="009D2E97"/>
    <w:rsid w:val="009D5026"/>
    <w:rsid w:val="009D5636"/>
    <w:rsid w:val="009D5925"/>
    <w:rsid w:val="009D5C42"/>
    <w:rsid w:val="009E09ED"/>
    <w:rsid w:val="009E5422"/>
    <w:rsid w:val="009E604C"/>
    <w:rsid w:val="009E7514"/>
    <w:rsid w:val="009F08D4"/>
    <w:rsid w:val="009F18ED"/>
    <w:rsid w:val="009F4B98"/>
    <w:rsid w:val="009F744B"/>
    <w:rsid w:val="00A059AC"/>
    <w:rsid w:val="00A06288"/>
    <w:rsid w:val="00A06D8C"/>
    <w:rsid w:val="00A07608"/>
    <w:rsid w:val="00A131D9"/>
    <w:rsid w:val="00A14A31"/>
    <w:rsid w:val="00A16E68"/>
    <w:rsid w:val="00A1774B"/>
    <w:rsid w:val="00A22E61"/>
    <w:rsid w:val="00A237BF"/>
    <w:rsid w:val="00A241DF"/>
    <w:rsid w:val="00A2664D"/>
    <w:rsid w:val="00A26A2F"/>
    <w:rsid w:val="00A27946"/>
    <w:rsid w:val="00A31127"/>
    <w:rsid w:val="00A317AF"/>
    <w:rsid w:val="00A36BA7"/>
    <w:rsid w:val="00A40EBD"/>
    <w:rsid w:val="00A42030"/>
    <w:rsid w:val="00A433EF"/>
    <w:rsid w:val="00A4568D"/>
    <w:rsid w:val="00A4614A"/>
    <w:rsid w:val="00A464FC"/>
    <w:rsid w:val="00A51F49"/>
    <w:rsid w:val="00A55062"/>
    <w:rsid w:val="00A576B7"/>
    <w:rsid w:val="00A60ADF"/>
    <w:rsid w:val="00A60B4E"/>
    <w:rsid w:val="00A72F46"/>
    <w:rsid w:val="00A7595A"/>
    <w:rsid w:val="00A76981"/>
    <w:rsid w:val="00A76E7D"/>
    <w:rsid w:val="00A77225"/>
    <w:rsid w:val="00A829CE"/>
    <w:rsid w:val="00A8414B"/>
    <w:rsid w:val="00A8468A"/>
    <w:rsid w:val="00A8489E"/>
    <w:rsid w:val="00A86A85"/>
    <w:rsid w:val="00A90E0C"/>
    <w:rsid w:val="00A9121C"/>
    <w:rsid w:val="00A91333"/>
    <w:rsid w:val="00A91792"/>
    <w:rsid w:val="00A92039"/>
    <w:rsid w:val="00A93FEC"/>
    <w:rsid w:val="00AA07EB"/>
    <w:rsid w:val="00AA1CF9"/>
    <w:rsid w:val="00AA3181"/>
    <w:rsid w:val="00AA3933"/>
    <w:rsid w:val="00AA4289"/>
    <w:rsid w:val="00AA589C"/>
    <w:rsid w:val="00AA5E03"/>
    <w:rsid w:val="00AB0A32"/>
    <w:rsid w:val="00AB2712"/>
    <w:rsid w:val="00AB2F92"/>
    <w:rsid w:val="00AB3A7F"/>
    <w:rsid w:val="00AB53FF"/>
    <w:rsid w:val="00AC16C0"/>
    <w:rsid w:val="00AD4C7F"/>
    <w:rsid w:val="00AD4ECE"/>
    <w:rsid w:val="00AE07B5"/>
    <w:rsid w:val="00AE29E9"/>
    <w:rsid w:val="00AE6851"/>
    <w:rsid w:val="00AF0AA3"/>
    <w:rsid w:val="00AF2AD2"/>
    <w:rsid w:val="00AF4EAF"/>
    <w:rsid w:val="00AF70A6"/>
    <w:rsid w:val="00AF70A8"/>
    <w:rsid w:val="00B01B45"/>
    <w:rsid w:val="00B079D8"/>
    <w:rsid w:val="00B07F9D"/>
    <w:rsid w:val="00B10FB9"/>
    <w:rsid w:val="00B124AB"/>
    <w:rsid w:val="00B1462A"/>
    <w:rsid w:val="00B16D57"/>
    <w:rsid w:val="00B20173"/>
    <w:rsid w:val="00B20500"/>
    <w:rsid w:val="00B21304"/>
    <w:rsid w:val="00B223EF"/>
    <w:rsid w:val="00B22D48"/>
    <w:rsid w:val="00B24F61"/>
    <w:rsid w:val="00B2680C"/>
    <w:rsid w:val="00B27BFE"/>
    <w:rsid w:val="00B311C0"/>
    <w:rsid w:val="00B31920"/>
    <w:rsid w:val="00B33CD8"/>
    <w:rsid w:val="00B40730"/>
    <w:rsid w:val="00B40B71"/>
    <w:rsid w:val="00B44550"/>
    <w:rsid w:val="00B44FA1"/>
    <w:rsid w:val="00B5704D"/>
    <w:rsid w:val="00B60E8A"/>
    <w:rsid w:val="00B67CA0"/>
    <w:rsid w:val="00B7076A"/>
    <w:rsid w:val="00B72096"/>
    <w:rsid w:val="00B720EE"/>
    <w:rsid w:val="00B72CC1"/>
    <w:rsid w:val="00B73849"/>
    <w:rsid w:val="00B73E4A"/>
    <w:rsid w:val="00B7663E"/>
    <w:rsid w:val="00B7685E"/>
    <w:rsid w:val="00B81491"/>
    <w:rsid w:val="00B8218E"/>
    <w:rsid w:val="00B82A54"/>
    <w:rsid w:val="00B82F10"/>
    <w:rsid w:val="00B8546E"/>
    <w:rsid w:val="00B91CFD"/>
    <w:rsid w:val="00B927D1"/>
    <w:rsid w:val="00B959D2"/>
    <w:rsid w:val="00B964AC"/>
    <w:rsid w:val="00BA142D"/>
    <w:rsid w:val="00BA258D"/>
    <w:rsid w:val="00BA2E98"/>
    <w:rsid w:val="00BA3722"/>
    <w:rsid w:val="00BA3C7C"/>
    <w:rsid w:val="00BA5CFB"/>
    <w:rsid w:val="00BA5DD0"/>
    <w:rsid w:val="00BA5F93"/>
    <w:rsid w:val="00BA6F54"/>
    <w:rsid w:val="00BA7D0E"/>
    <w:rsid w:val="00BB0AE2"/>
    <w:rsid w:val="00BB1750"/>
    <w:rsid w:val="00BB2FDA"/>
    <w:rsid w:val="00BC228F"/>
    <w:rsid w:val="00BC2AD6"/>
    <w:rsid w:val="00BC2D56"/>
    <w:rsid w:val="00BC71D4"/>
    <w:rsid w:val="00BD079C"/>
    <w:rsid w:val="00BD48D4"/>
    <w:rsid w:val="00BD4965"/>
    <w:rsid w:val="00BD5036"/>
    <w:rsid w:val="00BD6121"/>
    <w:rsid w:val="00BD6A77"/>
    <w:rsid w:val="00BD79E9"/>
    <w:rsid w:val="00BD7B4C"/>
    <w:rsid w:val="00BE4516"/>
    <w:rsid w:val="00BF45A2"/>
    <w:rsid w:val="00BF5FDE"/>
    <w:rsid w:val="00BF75C5"/>
    <w:rsid w:val="00BF7D13"/>
    <w:rsid w:val="00C01DED"/>
    <w:rsid w:val="00C03BF5"/>
    <w:rsid w:val="00C07FE5"/>
    <w:rsid w:val="00C11900"/>
    <w:rsid w:val="00C1372A"/>
    <w:rsid w:val="00C13F49"/>
    <w:rsid w:val="00C15E24"/>
    <w:rsid w:val="00C166A2"/>
    <w:rsid w:val="00C2422B"/>
    <w:rsid w:val="00C26064"/>
    <w:rsid w:val="00C260A8"/>
    <w:rsid w:val="00C3056C"/>
    <w:rsid w:val="00C31A50"/>
    <w:rsid w:val="00C31D8F"/>
    <w:rsid w:val="00C31FF3"/>
    <w:rsid w:val="00C32F18"/>
    <w:rsid w:val="00C43958"/>
    <w:rsid w:val="00C44C8A"/>
    <w:rsid w:val="00C4723B"/>
    <w:rsid w:val="00C479ED"/>
    <w:rsid w:val="00C47B9E"/>
    <w:rsid w:val="00C50A4C"/>
    <w:rsid w:val="00C50C60"/>
    <w:rsid w:val="00C51094"/>
    <w:rsid w:val="00C5359C"/>
    <w:rsid w:val="00C5385B"/>
    <w:rsid w:val="00C55475"/>
    <w:rsid w:val="00C560CC"/>
    <w:rsid w:val="00C57BCE"/>
    <w:rsid w:val="00C679B8"/>
    <w:rsid w:val="00C7076A"/>
    <w:rsid w:val="00C70EB3"/>
    <w:rsid w:val="00C734D9"/>
    <w:rsid w:val="00C736B3"/>
    <w:rsid w:val="00C757A4"/>
    <w:rsid w:val="00C7622D"/>
    <w:rsid w:val="00C77F1B"/>
    <w:rsid w:val="00C819BC"/>
    <w:rsid w:val="00C8205F"/>
    <w:rsid w:val="00C847E2"/>
    <w:rsid w:val="00C86D5C"/>
    <w:rsid w:val="00C87069"/>
    <w:rsid w:val="00C90864"/>
    <w:rsid w:val="00C9409D"/>
    <w:rsid w:val="00C96FEB"/>
    <w:rsid w:val="00CA25C5"/>
    <w:rsid w:val="00CA4348"/>
    <w:rsid w:val="00CA656D"/>
    <w:rsid w:val="00CA7213"/>
    <w:rsid w:val="00CA749E"/>
    <w:rsid w:val="00CB2256"/>
    <w:rsid w:val="00CB3347"/>
    <w:rsid w:val="00CC06A9"/>
    <w:rsid w:val="00CC1ADC"/>
    <w:rsid w:val="00CC7F9F"/>
    <w:rsid w:val="00CD0D67"/>
    <w:rsid w:val="00CD645E"/>
    <w:rsid w:val="00CE108F"/>
    <w:rsid w:val="00CE39E7"/>
    <w:rsid w:val="00CE6D4C"/>
    <w:rsid w:val="00CF0D04"/>
    <w:rsid w:val="00CF71F0"/>
    <w:rsid w:val="00D025D7"/>
    <w:rsid w:val="00D0275D"/>
    <w:rsid w:val="00D15812"/>
    <w:rsid w:val="00D1767F"/>
    <w:rsid w:val="00D176CC"/>
    <w:rsid w:val="00D222E4"/>
    <w:rsid w:val="00D24EAA"/>
    <w:rsid w:val="00D27B09"/>
    <w:rsid w:val="00D30C85"/>
    <w:rsid w:val="00D310B0"/>
    <w:rsid w:val="00D31A86"/>
    <w:rsid w:val="00D3259F"/>
    <w:rsid w:val="00D33F48"/>
    <w:rsid w:val="00D36E2F"/>
    <w:rsid w:val="00D403EC"/>
    <w:rsid w:val="00D44257"/>
    <w:rsid w:val="00D449A8"/>
    <w:rsid w:val="00D46ADF"/>
    <w:rsid w:val="00D46F96"/>
    <w:rsid w:val="00D4764C"/>
    <w:rsid w:val="00D5354C"/>
    <w:rsid w:val="00D54655"/>
    <w:rsid w:val="00D56661"/>
    <w:rsid w:val="00D56E97"/>
    <w:rsid w:val="00D627CF"/>
    <w:rsid w:val="00D628A8"/>
    <w:rsid w:val="00D64984"/>
    <w:rsid w:val="00D653F0"/>
    <w:rsid w:val="00D66B35"/>
    <w:rsid w:val="00D6794D"/>
    <w:rsid w:val="00D704E9"/>
    <w:rsid w:val="00D728D2"/>
    <w:rsid w:val="00D75695"/>
    <w:rsid w:val="00D80907"/>
    <w:rsid w:val="00D8236D"/>
    <w:rsid w:val="00D864D0"/>
    <w:rsid w:val="00D86D52"/>
    <w:rsid w:val="00D8708B"/>
    <w:rsid w:val="00D913AB"/>
    <w:rsid w:val="00DA08B6"/>
    <w:rsid w:val="00DA4355"/>
    <w:rsid w:val="00DB1415"/>
    <w:rsid w:val="00DB408B"/>
    <w:rsid w:val="00DB409B"/>
    <w:rsid w:val="00DB709B"/>
    <w:rsid w:val="00DC26BA"/>
    <w:rsid w:val="00DC3634"/>
    <w:rsid w:val="00DC395D"/>
    <w:rsid w:val="00DC52C7"/>
    <w:rsid w:val="00DC6B97"/>
    <w:rsid w:val="00DD04F5"/>
    <w:rsid w:val="00DD2C81"/>
    <w:rsid w:val="00DD736A"/>
    <w:rsid w:val="00DD7E60"/>
    <w:rsid w:val="00DE22C7"/>
    <w:rsid w:val="00DE2479"/>
    <w:rsid w:val="00DE2DC6"/>
    <w:rsid w:val="00DE3663"/>
    <w:rsid w:val="00DE5B16"/>
    <w:rsid w:val="00DE630A"/>
    <w:rsid w:val="00DF22C5"/>
    <w:rsid w:val="00DF487B"/>
    <w:rsid w:val="00DF5784"/>
    <w:rsid w:val="00DF745B"/>
    <w:rsid w:val="00E023CA"/>
    <w:rsid w:val="00E042C7"/>
    <w:rsid w:val="00E10E97"/>
    <w:rsid w:val="00E1122C"/>
    <w:rsid w:val="00E114F4"/>
    <w:rsid w:val="00E130F8"/>
    <w:rsid w:val="00E166A1"/>
    <w:rsid w:val="00E179B7"/>
    <w:rsid w:val="00E20C27"/>
    <w:rsid w:val="00E2277A"/>
    <w:rsid w:val="00E22FB0"/>
    <w:rsid w:val="00E2310D"/>
    <w:rsid w:val="00E242AF"/>
    <w:rsid w:val="00E2461F"/>
    <w:rsid w:val="00E27D72"/>
    <w:rsid w:val="00E335E5"/>
    <w:rsid w:val="00E34C63"/>
    <w:rsid w:val="00E3593B"/>
    <w:rsid w:val="00E37CC0"/>
    <w:rsid w:val="00E40EFD"/>
    <w:rsid w:val="00E43201"/>
    <w:rsid w:val="00E447C7"/>
    <w:rsid w:val="00E50126"/>
    <w:rsid w:val="00E508D3"/>
    <w:rsid w:val="00E52E77"/>
    <w:rsid w:val="00E55F29"/>
    <w:rsid w:val="00E61CD2"/>
    <w:rsid w:val="00E62D3A"/>
    <w:rsid w:val="00E63E91"/>
    <w:rsid w:val="00E73092"/>
    <w:rsid w:val="00E74549"/>
    <w:rsid w:val="00E7768E"/>
    <w:rsid w:val="00E803FB"/>
    <w:rsid w:val="00E85811"/>
    <w:rsid w:val="00E919E8"/>
    <w:rsid w:val="00E95F05"/>
    <w:rsid w:val="00E9722F"/>
    <w:rsid w:val="00EA1105"/>
    <w:rsid w:val="00EA75EC"/>
    <w:rsid w:val="00EB481A"/>
    <w:rsid w:val="00EB54B4"/>
    <w:rsid w:val="00EC0CCE"/>
    <w:rsid w:val="00EC2DB7"/>
    <w:rsid w:val="00EC3B37"/>
    <w:rsid w:val="00EC3E3D"/>
    <w:rsid w:val="00EC4A9B"/>
    <w:rsid w:val="00EC70B1"/>
    <w:rsid w:val="00ED0367"/>
    <w:rsid w:val="00ED2514"/>
    <w:rsid w:val="00ED4D06"/>
    <w:rsid w:val="00ED5B12"/>
    <w:rsid w:val="00ED6F6A"/>
    <w:rsid w:val="00EE00AA"/>
    <w:rsid w:val="00EE2E4A"/>
    <w:rsid w:val="00EF08BB"/>
    <w:rsid w:val="00EF3487"/>
    <w:rsid w:val="00EF7130"/>
    <w:rsid w:val="00F003AA"/>
    <w:rsid w:val="00F106E0"/>
    <w:rsid w:val="00F11BD8"/>
    <w:rsid w:val="00F11E9B"/>
    <w:rsid w:val="00F262AB"/>
    <w:rsid w:val="00F32211"/>
    <w:rsid w:val="00F37029"/>
    <w:rsid w:val="00F40310"/>
    <w:rsid w:val="00F41886"/>
    <w:rsid w:val="00F41A8B"/>
    <w:rsid w:val="00F457C5"/>
    <w:rsid w:val="00F512CE"/>
    <w:rsid w:val="00F53200"/>
    <w:rsid w:val="00F53AF8"/>
    <w:rsid w:val="00F566D6"/>
    <w:rsid w:val="00F56B00"/>
    <w:rsid w:val="00F60590"/>
    <w:rsid w:val="00F60A5E"/>
    <w:rsid w:val="00F61454"/>
    <w:rsid w:val="00F62853"/>
    <w:rsid w:val="00F64A73"/>
    <w:rsid w:val="00F650B4"/>
    <w:rsid w:val="00F70FB4"/>
    <w:rsid w:val="00F73263"/>
    <w:rsid w:val="00F810AF"/>
    <w:rsid w:val="00F83818"/>
    <w:rsid w:val="00F867E0"/>
    <w:rsid w:val="00F904F7"/>
    <w:rsid w:val="00F90D79"/>
    <w:rsid w:val="00F911AC"/>
    <w:rsid w:val="00F91593"/>
    <w:rsid w:val="00F92676"/>
    <w:rsid w:val="00F9281D"/>
    <w:rsid w:val="00F93FC2"/>
    <w:rsid w:val="00FA1818"/>
    <w:rsid w:val="00FA3494"/>
    <w:rsid w:val="00FA3FCE"/>
    <w:rsid w:val="00FA7ECE"/>
    <w:rsid w:val="00FB06BB"/>
    <w:rsid w:val="00FB22DA"/>
    <w:rsid w:val="00FB5BC7"/>
    <w:rsid w:val="00FC0EF0"/>
    <w:rsid w:val="00FC3C6F"/>
    <w:rsid w:val="00FD4A6B"/>
    <w:rsid w:val="00FD61ED"/>
    <w:rsid w:val="00FD7877"/>
    <w:rsid w:val="00FE02DA"/>
    <w:rsid w:val="00FE0E32"/>
    <w:rsid w:val="00FE28D8"/>
    <w:rsid w:val="00FE2932"/>
    <w:rsid w:val="00FE4E1E"/>
    <w:rsid w:val="00FF1976"/>
    <w:rsid w:val="00FF5012"/>
    <w:rsid w:val="00FF6B44"/>
    <w:rsid w:val="00FF7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2F5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F72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222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F72F5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FF72F5"/>
  </w:style>
  <w:style w:type="paragraph" w:styleId="Rodap">
    <w:name w:val="footer"/>
    <w:basedOn w:val="Normal"/>
    <w:link w:val="RodapChar"/>
    <w:semiHidden/>
    <w:unhideWhenUsed/>
    <w:rsid w:val="00FF72F5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semiHidden/>
    <w:rsid w:val="00FF72F5"/>
  </w:style>
  <w:style w:type="paragraph" w:styleId="Textodebalo">
    <w:name w:val="Balloon Text"/>
    <w:basedOn w:val="Normal"/>
    <w:link w:val="TextodebaloChar"/>
    <w:uiPriority w:val="99"/>
    <w:semiHidden/>
    <w:unhideWhenUsed/>
    <w:rsid w:val="00FF72F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72F5"/>
    <w:rPr>
      <w:rFonts w:ascii="Tahoma" w:hAnsi="Tahoma" w:cs="Tahoma"/>
      <w:sz w:val="16"/>
      <w:szCs w:val="16"/>
    </w:rPr>
  </w:style>
  <w:style w:type="paragraph" w:customStyle="1" w:styleId="titulo">
    <w:name w:val="titulo"/>
    <w:basedOn w:val="Normal"/>
    <w:next w:val="versao"/>
    <w:rsid w:val="00FF72F5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rsid w:val="00FF72F5"/>
    <w:pPr>
      <w:spacing w:before="0" w:after="0"/>
    </w:pPr>
    <w:rPr>
      <w:sz w:val="28"/>
    </w:rPr>
  </w:style>
  <w:style w:type="paragraph" w:customStyle="1" w:styleId="TitleCover">
    <w:name w:val="Title Cover"/>
    <w:basedOn w:val="Normal"/>
    <w:next w:val="Normal"/>
    <w:rsid w:val="00FF72F5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FF72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F72F5"/>
    <w:pPr>
      <w:spacing w:line="276" w:lineRule="auto"/>
      <w:jc w:val="left"/>
      <w:outlineLvl w:val="9"/>
    </w:pPr>
    <w:rPr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FF72F5"/>
    <w:pPr>
      <w:spacing w:after="100"/>
    </w:pPr>
  </w:style>
  <w:style w:type="character" w:styleId="Hyperlink">
    <w:name w:val="Hyperlink"/>
    <w:basedOn w:val="Fontepargpadro"/>
    <w:uiPriority w:val="99"/>
    <w:unhideWhenUsed/>
    <w:rsid w:val="00FF72F5"/>
    <w:rPr>
      <w:color w:val="0000FF" w:themeColor="hyperlink"/>
      <w:u w:val="single"/>
    </w:rPr>
  </w:style>
  <w:style w:type="character" w:styleId="Nmerodepgina">
    <w:name w:val="page number"/>
    <w:basedOn w:val="Fontepargpadro"/>
    <w:semiHidden/>
    <w:rsid w:val="00FF72F5"/>
  </w:style>
  <w:style w:type="character" w:customStyle="1" w:styleId="Ttulo2Char">
    <w:name w:val="Título 2 Char"/>
    <w:basedOn w:val="Fontepargpadro"/>
    <w:link w:val="Ttulo2"/>
    <w:uiPriority w:val="9"/>
    <w:rsid w:val="00D222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D222E4"/>
    <w:pPr>
      <w:spacing w:after="100"/>
      <w:ind w:left="240"/>
    </w:pPr>
  </w:style>
  <w:style w:type="numbering" w:customStyle="1" w:styleId="Estilo1">
    <w:name w:val="Estilo1"/>
    <w:uiPriority w:val="99"/>
    <w:rsid w:val="00D222E4"/>
    <w:pPr>
      <w:numPr>
        <w:numId w:val="3"/>
      </w:numPr>
    </w:pPr>
  </w:style>
  <w:style w:type="paragraph" w:styleId="PargrafodaLista">
    <w:name w:val="List Paragraph"/>
    <w:basedOn w:val="Normal"/>
    <w:uiPriority w:val="34"/>
    <w:qFormat/>
    <w:rsid w:val="00FF5012"/>
    <w:pPr>
      <w:ind w:left="720"/>
      <w:contextualSpacing/>
    </w:pPr>
  </w:style>
  <w:style w:type="numbering" w:customStyle="1" w:styleId="Estilo2">
    <w:name w:val="Estilo2"/>
    <w:uiPriority w:val="99"/>
    <w:rsid w:val="00DA08B6"/>
    <w:pPr>
      <w:numPr>
        <w:numId w:val="13"/>
      </w:numPr>
    </w:pPr>
  </w:style>
  <w:style w:type="numbering" w:customStyle="1" w:styleId="Estilo3">
    <w:name w:val="Estilo3"/>
    <w:uiPriority w:val="99"/>
    <w:rsid w:val="00DA08B6"/>
    <w:pPr>
      <w:numPr>
        <w:numId w:val="14"/>
      </w:numPr>
    </w:pPr>
  </w:style>
  <w:style w:type="table" w:styleId="Tabelacomgrade">
    <w:name w:val="Table Grid"/>
    <w:basedOn w:val="Tabelanormal"/>
    <w:uiPriority w:val="59"/>
    <w:rsid w:val="00BB2F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38D2DE-ECBD-4C30-95D9-6C671AAC0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1116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Michelon</dc:creator>
  <cp:lastModifiedBy>Alex Michelon</cp:lastModifiedBy>
  <cp:revision>59</cp:revision>
  <dcterms:created xsi:type="dcterms:W3CDTF">2015-11-27T16:46:00Z</dcterms:created>
  <dcterms:modified xsi:type="dcterms:W3CDTF">2015-12-03T23:35:00Z</dcterms:modified>
</cp:coreProperties>
</file>